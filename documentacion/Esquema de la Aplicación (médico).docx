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AFE1" w14:textId="3D9F7038" w:rsidR="00EC7A03" w:rsidRDefault="00EC7A03" w:rsidP="00FA123C">
      <w:pPr>
        <w:jc w:val="center"/>
        <w:rPr>
          <w:b/>
        </w:rPr>
      </w:pPr>
      <w:r w:rsidRPr="00480813">
        <w:rPr>
          <w:b/>
        </w:rPr>
        <w:t>ESQUEMA DE LA APLICACIÓN:</w:t>
      </w:r>
    </w:p>
    <w:p w14:paraId="3E5D4F96" w14:textId="77777777" w:rsidR="00FA123C" w:rsidRPr="00FA123C" w:rsidRDefault="00FA123C" w:rsidP="00FA123C">
      <w:pPr>
        <w:rPr>
          <w:b/>
        </w:rPr>
      </w:pPr>
    </w:p>
    <w:p w14:paraId="47DF2FAB" w14:textId="77777777" w:rsidR="00EC7A03" w:rsidRDefault="00EC7A03">
      <w:r>
        <w:t>1º PANTALLA: CÓDIGO DEL PACIENT</w:t>
      </w:r>
      <w:r w:rsidR="00480813">
        <w:t>E</w:t>
      </w:r>
    </w:p>
    <w:p w14:paraId="5834804C" w14:textId="77777777" w:rsidR="00EC7A03" w:rsidRDefault="00EC7A03">
      <w:r>
        <w:t>2º PANTALLA: FECHA Y HORA DE LA COLONOSCOPIA</w:t>
      </w:r>
    </w:p>
    <w:p w14:paraId="712AC0E4" w14:textId="77777777" w:rsidR="005851E5" w:rsidRDefault="005851E5"/>
    <w:p w14:paraId="1036F081" w14:textId="77777777" w:rsidR="005851E5" w:rsidRDefault="005851E5">
      <w:pPr>
        <w:rPr>
          <w:color w:val="FF0000"/>
        </w:rPr>
      </w:pPr>
      <w:r>
        <w:rPr>
          <w:color w:val="FF0000"/>
        </w:rPr>
        <w:t xml:space="preserve">Aquí hemos dicho de incluir la pregunta: </w:t>
      </w:r>
      <w:r w:rsidRPr="00FA123C">
        <w:rPr>
          <w:color w:val="FF0000"/>
        </w:rPr>
        <w:t>¿Tiene la preparación? SI //NO</w:t>
      </w:r>
      <w:r>
        <w:rPr>
          <w:color w:val="FF0000"/>
        </w:rPr>
        <w:t xml:space="preserve">: acuda a su centro de salud a recogerla (por ej.) </w:t>
      </w:r>
    </w:p>
    <w:p w14:paraId="44B211BF" w14:textId="29C3DEA8" w:rsidR="003E08FF" w:rsidRPr="005851E5" w:rsidRDefault="003E08FF">
      <w:pPr>
        <w:rPr>
          <w:color w:val="FF0000"/>
        </w:rPr>
      </w:pPr>
      <w:r w:rsidRPr="00FA123C">
        <w:rPr>
          <w:color w:val="FF0000"/>
        </w:rPr>
        <w:t>Indicación de suspender antidiabéticos, hierro y ACO/Antiagregantes consultando con su MAP</w:t>
      </w:r>
    </w:p>
    <w:p w14:paraId="26B53A24" w14:textId="77777777" w:rsidR="00EC7A03" w:rsidRDefault="00EC7A03">
      <w:r>
        <w:t>3º PANTALLA: Características clínicas del paciente:</w:t>
      </w:r>
    </w:p>
    <w:p w14:paraId="1184302D" w14:textId="73C773B7" w:rsidR="00170CCB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 w:rsidRPr="00FA123C">
        <w:rPr>
          <w:rFonts w:eastAsia="Times New Roman"/>
          <w:color w:val="000000"/>
          <w:sz w:val="24"/>
          <w:szCs w:val="24"/>
          <w:lang w:eastAsia="es-ES"/>
        </w:rPr>
        <w:t>Conteste a las siguientes preguntas para conseguir una preparación de adecuada calidad:</w:t>
      </w:r>
    </w:p>
    <w:p w14:paraId="1738F190" w14:textId="77777777" w:rsidR="00170CCB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7E97D22A" w14:textId="6FE50008" w:rsidR="00170CCB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r w:rsidRPr="000343A8">
        <w:rPr>
          <w:rFonts w:eastAsia="Times New Roman"/>
          <w:color w:val="000000"/>
          <w:sz w:val="24"/>
          <w:szCs w:val="24"/>
          <w:lang w:eastAsia="es-ES"/>
        </w:rPr>
        <w:t>-</w:t>
      </w:r>
      <w:r w:rsidR="009875A8"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proofErr w:type="gramStart"/>
      <w:r w:rsidR="009875A8">
        <w:rPr>
          <w:rFonts w:eastAsia="Times New Roman"/>
          <w:color w:val="000000"/>
          <w:sz w:val="24"/>
          <w:szCs w:val="24"/>
          <w:lang w:eastAsia="es-ES"/>
        </w:rPr>
        <w:t>Peso:_</w:t>
      </w:r>
      <w:proofErr w:type="gramEnd"/>
      <w:r w:rsidR="009875A8">
        <w:rPr>
          <w:rFonts w:eastAsia="Times New Roman"/>
          <w:color w:val="000000"/>
          <w:sz w:val="24"/>
          <w:szCs w:val="24"/>
          <w:lang w:eastAsia="es-ES"/>
        </w:rPr>
        <w:t>___(kg) - Altura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____(cm) :  </w:t>
      </w:r>
      <w:r w:rsidRPr="000343A8">
        <w:rPr>
          <w:rFonts w:eastAsia="Times New Roman"/>
          <w:color w:val="000000"/>
          <w:sz w:val="24"/>
          <w:szCs w:val="24"/>
          <w:lang w:eastAsia="es-ES"/>
        </w:rPr>
        <w:t>IMC&gt;25</w:t>
      </w:r>
      <w:r w:rsidR="008B769E">
        <w:rPr>
          <w:rFonts w:eastAsia="Times New Roman"/>
          <w:color w:val="000000"/>
          <w:sz w:val="24"/>
          <w:szCs w:val="24"/>
          <w:lang w:eastAsia="es-ES"/>
        </w:rPr>
        <w:t xml:space="preserve"> (LO CALCULARÁ LA APP)</w:t>
      </w:r>
    </w:p>
    <w:p w14:paraId="21667F95" w14:textId="38A140D7" w:rsidR="00170CCB" w:rsidRPr="000343A8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 w:rsidRPr="000343A8">
        <w:rPr>
          <w:rFonts w:eastAsia="Times New Roman"/>
          <w:color w:val="000000"/>
          <w:sz w:val="24"/>
          <w:szCs w:val="24"/>
          <w:lang w:eastAsia="es-ES"/>
        </w:rPr>
        <w:t>-</w:t>
      </w:r>
      <w:r w:rsidR="00174181">
        <w:rPr>
          <w:rFonts w:eastAsia="Times New Roman"/>
          <w:color w:val="000000"/>
          <w:sz w:val="24"/>
          <w:szCs w:val="24"/>
          <w:lang w:eastAsia="es-ES"/>
        </w:rPr>
        <w:t xml:space="preserve"> ¿</w:t>
      </w:r>
      <w:proofErr w:type="gramStart"/>
      <w:r w:rsidR="008B769E" w:rsidRPr="00FA123C">
        <w:rPr>
          <w:rFonts w:eastAsia="Times New Roman"/>
          <w:color w:val="000000"/>
          <w:sz w:val="24"/>
          <w:szCs w:val="24"/>
          <w:lang w:eastAsia="es-ES"/>
        </w:rPr>
        <w:t>Tiene</w:t>
      </w:r>
      <w:r w:rsidR="00174181"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 menos</w:t>
      </w:r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 xml:space="preserve"> de </w:t>
      </w:r>
      <w:r w:rsidRPr="000343A8">
        <w:rPr>
          <w:rFonts w:eastAsia="Times New Roman"/>
          <w:color w:val="000000"/>
          <w:sz w:val="24"/>
          <w:szCs w:val="24"/>
          <w:lang w:eastAsia="es-ES"/>
        </w:rPr>
        <w:t>3 deposiciones / semana</w:t>
      </w:r>
      <w:r>
        <w:rPr>
          <w:rFonts w:eastAsia="Times New Roman"/>
          <w:color w:val="000000"/>
          <w:sz w:val="24"/>
          <w:szCs w:val="24"/>
          <w:lang w:eastAsia="es-ES"/>
        </w:rPr>
        <w:t>?</w:t>
      </w:r>
    </w:p>
    <w:p w14:paraId="74394760" w14:textId="77777777" w:rsidR="00170CCB" w:rsidRPr="000343A8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 w:rsidRPr="000343A8">
        <w:rPr>
          <w:rFonts w:eastAsia="Times New Roman"/>
          <w:color w:val="000000"/>
          <w:sz w:val="24"/>
          <w:szCs w:val="24"/>
          <w:lang w:eastAsia="es-ES"/>
        </w:rPr>
        <w:t>-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 ¿Toma medicinas para controlar la glucosa, </w:t>
      </w: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>es  Diabético</w:t>
      </w:r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>?</w:t>
      </w:r>
    </w:p>
    <w:p w14:paraId="54741C52" w14:textId="77777777" w:rsidR="00170CCB" w:rsidRPr="000343A8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>-¿</w:t>
      </w:r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>Esta diagnosticado de Enfermedad de Parkinson?</w:t>
      </w:r>
    </w:p>
    <w:p w14:paraId="056F45BE" w14:textId="77777777" w:rsidR="00170CCB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proofErr w:type="gramStart"/>
      <w:r w:rsidRPr="000343A8">
        <w:rPr>
          <w:rFonts w:eastAsia="Times New Roman"/>
          <w:color w:val="000000"/>
          <w:sz w:val="24"/>
          <w:szCs w:val="24"/>
          <w:lang w:eastAsia="es-ES"/>
        </w:rPr>
        <w:t>-</w:t>
      </w:r>
      <w:r>
        <w:rPr>
          <w:rFonts w:eastAsia="Times New Roman"/>
          <w:color w:val="000000"/>
          <w:sz w:val="24"/>
          <w:szCs w:val="24"/>
          <w:lang w:eastAsia="es-ES"/>
        </w:rPr>
        <w:t>¿</w:t>
      </w:r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>Le han operado del abdomen o de la pelvis?</w:t>
      </w:r>
    </w:p>
    <w:p w14:paraId="18D3363C" w14:textId="77777777" w:rsidR="00170CCB" w:rsidRPr="000343A8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79D455B7" w14:textId="346020F0" w:rsidR="00170CCB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-Toma alguno de los siguientes fármacos relacionados con el sistema nervioso (</w:t>
      </w:r>
      <w:r w:rsidR="00174181" w:rsidRPr="00FA123C">
        <w:rPr>
          <w:rFonts w:eastAsia="Times New Roman"/>
          <w:color w:val="000000"/>
          <w:sz w:val="24"/>
          <w:szCs w:val="24"/>
          <w:lang w:eastAsia="es-ES"/>
        </w:rPr>
        <w:t>ansiedad</w:t>
      </w:r>
      <w:r w:rsidR="00174181">
        <w:rPr>
          <w:rFonts w:eastAsia="Times New Roman"/>
          <w:color w:val="000000"/>
          <w:sz w:val="24"/>
          <w:szCs w:val="24"/>
          <w:lang w:eastAsia="es-ES"/>
        </w:rPr>
        <w:t xml:space="preserve">, 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trastornos del estado de ánimo, para ayudarle a </w:t>
      </w: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>dormir….</w:t>
      </w:r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>) Marque todos los que tome de forma habitual:</w:t>
      </w:r>
      <w:r w:rsidRPr="000343A8"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</w:p>
    <w:p w14:paraId="61E936FA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 amitriptilina (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tryptizol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 xml:space="preserve">)®, </w:t>
      </w:r>
    </w:p>
    <w:p w14:paraId="4AEF0B6E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- 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imipranina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tofranil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 xml:space="preserve">®) </w:t>
      </w:r>
    </w:p>
    <w:p w14:paraId="4F966968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-clomipramina (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anafranil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 xml:space="preserve">®), </w:t>
      </w:r>
    </w:p>
    <w:p w14:paraId="58568A94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 paroxetina,</w:t>
      </w:r>
    </w:p>
    <w:p w14:paraId="0B0F3AC4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</w:t>
      </w: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 xml:space="preserve">venlafaxina </w:t>
      </w:r>
      <w:r w:rsidRPr="000343A8">
        <w:rPr>
          <w:rFonts w:eastAsia="Times New Roman"/>
          <w:color w:val="000000"/>
          <w:sz w:val="24"/>
          <w:szCs w:val="24"/>
          <w:lang w:eastAsia="es-ES"/>
        </w:rPr>
        <w:t>,</w:t>
      </w:r>
      <w:proofErr w:type="gramEnd"/>
      <w:r w:rsidRPr="000343A8"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</w:p>
    <w:p w14:paraId="624E335D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-risperidona (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Risperdal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 xml:space="preserve"> ®)</w:t>
      </w:r>
    </w:p>
    <w:p w14:paraId="6D155F88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-clozapina (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leponex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>®, nemea</w:t>
      </w: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>® )</w:t>
      </w:r>
      <w:proofErr w:type="gramEnd"/>
    </w:p>
    <w:p w14:paraId="67FEE20F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-olanzapina</w:t>
      </w:r>
    </w:p>
    <w:p w14:paraId="38334AD1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-haloperidol</w:t>
      </w:r>
    </w:p>
    <w:p w14:paraId="22CA06F3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amisulpiride</w:t>
      </w:r>
      <w:proofErr w:type="spellEnd"/>
    </w:p>
    <w:p w14:paraId="3B7955A5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-quetiapina (</w:t>
      </w:r>
      <w:commentRangeStart w:id="0"/>
      <w:commentRangeStart w:id="1"/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seroquel</w:t>
      </w:r>
      <w:commentRangeEnd w:id="0"/>
      <w:proofErr w:type="spellEnd"/>
      <w:r w:rsidR="005851E5">
        <w:rPr>
          <w:rStyle w:val="Refdecomentario"/>
        </w:rPr>
        <w:commentReference w:id="0"/>
      </w:r>
      <w:commentRangeEnd w:id="1"/>
      <w:r w:rsidR="00174181">
        <w:rPr>
          <w:rStyle w:val="Refdecomentario"/>
        </w:rPr>
        <w:commentReference w:id="1"/>
      </w:r>
      <w:r>
        <w:rPr>
          <w:rFonts w:eastAsia="Times New Roman"/>
          <w:color w:val="000000"/>
          <w:sz w:val="24"/>
          <w:szCs w:val="24"/>
          <w:lang w:eastAsia="es-ES"/>
        </w:rPr>
        <w:t>®)</w:t>
      </w:r>
      <w:r w:rsidRPr="000343A8">
        <w:rPr>
          <w:rFonts w:eastAsia="Times New Roman"/>
          <w:color w:val="000000"/>
          <w:sz w:val="24"/>
          <w:szCs w:val="24"/>
          <w:lang w:eastAsia="es-ES"/>
        </w:rPr>
        <w:t>.</w:t>
      </w:r>
    </w:p>
    <w:p w14:paraId="38D76BB7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3B4C1DFA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7226D922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>-¿</w:t>
      </w:r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>Toma alguno de los siguientes fármacos para control del dolor?. Marque los que tome:</w:t>
      </w:r>
    </w:p>
    <w:p w14:paraId="5764DAF8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- fentanilo </w:t>
      </w: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 xml:space="preserve">( 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Actiq</w:t>
      </w:r>
      <w:proofErr w:type="spellEnd"/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 xml:space="preserve">®, 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Durogesic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>®,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fendivia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>®</w:t>
      </w:r>
    </w:p>
    <w:p w14:paraId="53315268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-  tramadol: 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adolonta</w:t>
      </w:r>
      <w:proofErr w:type="spellEnd"/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 xml:space="preserve">®, </w:t>
      </w:r>
      <w:r w:rsidRPr="000343A8"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zaldiar</w:t>
      </w:r>
      <w:proofErr w:type="spellEnd"/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>®</w:t>
      </w:r>
    </w:p>
    <w:p w14:paraId="2633325B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151F86FB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>-¿</w:t>
      </w:r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 xml:space="preserve">Toma alguno de los siguientes fármacos para control de la tensión arterial? </w:t>
      </w:r>
    </w:p>
    <w:p w14:paraId="758A0E51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-amlodipino</w:t>
      </w:r>
    </w:p>
    <w:p w14:paraId="4C543009" w14:textId="77777777" w:rsidR="00170CCB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diltiazem</w:t>
      </w:r>
      <w:proofErr w:type="spellEnd"/>
    </w:p>
    <w:p w14:paraId="54C3B7CA" w14:textId="77777777" w:rsidR="00170CCB" w:rsidRPr="000343A8" w:rsidRDefault="00170CCB" w:rsidP="00170CCB">
      <w:pPr>
        <w:spacing w:after="0" w:line="240" w:lineRule="auto"/>
        <w:ind w:firstLine="70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-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nicardipino</w:t>
      </w:r>
      <w:proofErr w:type="spellEnd"/>
      <w:r>
        <w:rPr>
          <w:rFonts w:eastAsia="Times New Roman"/>
          <w:color w:val="000000"/>
          <w:sz w:val="24"/>
          <w:szCs w:val="24"/>
          <w:lang w:eastAsia="es-ES"/>
        </w:rPr>
        <w:t xml:space="preserve">,  </w:t>
      </w:r>
    </w:p>
    <w:p w14:paraId="736E9726" w14:textId="77777777" w:rsidR="00170CCB" w:rsidRDefault="00170CCB" w:rsidP="00170CCB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 w:rsidRPr="000343A8">
        <w:rPr>
          <w:rFonts w:eastAsia="Times New Roman"/>
          <w:color w:val="000000"/>
          <w:sz w:val="24"/>
          <w:szCs w:val="24"/>
          <w:lang w:eastAsia="es-ES"/>
        </w:rPr>
        <w:lastRenderedPageBreak/>
        <w:t>-</w:t>
      </w:r>
      <w:r w:rsidRPr="00FA123C">
        <w:rPr>
          <w:rFonts w:eastAsia="Times New Roman"/>
          <w:color w:val="000000"/>
          <w:sz w:val="24"/>
          <w:szCs w:val="24"/>
          <w:lang w:eastAsia="es-ES"/>
        </w:rPr>
        <w:t>Se ha realizado una colonoscopia previamente y no consiguió una adecuada limpieza del colon?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   </w:t>
      </w:r>
    </w:p>
    <w:p w14:paraId="74A973AE" w14:textId="77777777" w:rsidR="00EC7A03" w:rsidRDefault="00EC7A03"/>
    <w:p w14:paraId="23C7C330" w14:textId="77777777" w:rsidR="00170CCB" w:rsidRDefault="00170CCB"/>
    <w:p w14:paraId="77D3F1DD" w14:textId="5353E76A" w:rsidR="00170CCB" w:rsidRPr="00174181" w:rsidRDefault="00170CCB" w:rsidP="00170CCB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 w:rsidRPr="000343A8">
        <w:rPr>
          <w:rFonts w:eastAsia="Times New Roman"/>
          <w:color w:val="000000"/>
          <w:sz w:val="24"/>
          <w:szCs w:val="24"/>
          <w:lang w:eastAsia="es-ES"/>
        </w:rPr>
        <w:t>En todos estos casos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 es aconsejable</w:t>
      </w:r>
      <w:r w:rsidRPr="000343A8">
        <w:rPr>
          <w:rFonts w:eastAsia="Times New Roman"/>
          <w:color w:val="000000"/>
          <w:sz w:val="24"/>
          <w:szCs w:val="24"/>
          <w:lang w:eastAsia="es-ES"/>
        </w:rPr>
        <w:t xml:space="preserve"> intensificar la preparación</w:t>
      </w:r>
      <w:r w:rsidR="00174181"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r w:rsidR="00174181" w:rsidRPr="00174181">
        <w:rPr>
          <w:rFonts w:eastAsia="Times New Roman"/>
          <w:color w:val="FF0000"/>
          <w:sz w:val="24"/>
          <w:szCs w:val="24"/>
          <w:lang w:eastAsia="es-ES"/>
        </w:rPr>
        <w:t>con 3 medidas extras</w:t>
      </w:r>
      <w:r w:rsidRPr="00174181">
        <w:rPr>
          <w:rFonts w:eastAsia="Times New Roman"/>
          <w:color w:val="FF0000"/>
          <w:sz w:val="24"/>
          <w:szCs w:val="24"/>
          <w:lang w:eastAsia="es-ES"/>
        </w:rPr>
        <w:t>:</w:t>
      </w:r>
    </w:p>
    <w:p w14:paraId="18F29AB5" w14:textId="77777777" w:rsidR="00170CCB" w:rsidRDefault="00170CCB" w:rsidP="00170CCB">
      <w:pPr>
        <w:spacing w:after="0" w:line="240" w:lineRule="auto"/>
        <w:ind w:left="142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2E25C921" w14:textId="5E2D1F95" w:rsidR="00170CCB" w:rsidRDefault="00174181" w:rsidP="00174181">
      <w:pPr>
        <w:spacing w:after="0" w:line="240" w:lineRule="auto"/>
        <w:ind w:left="1068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1.- </w:t>
      </w:r>
      <w:r w:rsidR="00170CCB">
        <w:rPr>
          <w:rFonts w:eastAsia="Times New Roman"/>
          <w:color w:val="000000"/>
          <w:sz w:val="24"/>
          <w:szCs w:val="24"/>
          <w:lang w:eastAsia="es-ES"/>
        </w:rPr>
        <w:t>Tome al menos 2 litros de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 agua al día </w:t>
      </w:r>
      <w:proofErr w:type="gramStart"/>
      <w:r w:rsidR="008B769E">
        <w:rPr>
          <w:rFonts w:eastAsia="Times New Roman"/>
          <w:color w:val="000000"/>
          <w:sz w:val="24"/>
          <w:szCs w:val="24"/>
          <w:lang w:eastAsia="es-ES"/>
        </w:rPr>
        <w:t xml:space="preserve">DURANTE </w:t>
      </w:r>
      <w:r w:rsidRPr="00174181">
        <w:rPr>
          <w:rFonts w:eastAsia="Times New Roman"/>
          <w:color w:val="FF0000"/>
          <w:sz w:val="24"/>
          <w:szCs w:val="24"/>
          <w:lang w:eastAsia="es-ES"/>
        </w:rPr>
        <w:t xml:space="preserve"> LOS</w:t>
      </w:r>
      <w:proofErr w:type="gramEnd"/>
      <w:r w:rsidRPr="00174181">
        <w:rPr>
          <w:rFonts w:eastAsia="Times New Roman"/>
          <w:color w:val="FF0000"/>
          <w:sz w:val="24"/>
          <w:szCs w:val="24"/>
          <w:lang w:eastAsia="es-ES"/>
        </w:rPr>
        <w:t xml:space="preserve"> 5 </w:t>
      </w:r>
      <w:r w:rsidR="008B769E">
        <w:rPr>
          <w:rFonts w:eastAsia="Times New Roman"/>
          <w:color w:val="FF0000"/>
          <w:sz w:val="24"/>
          <w:szCs w:val="24"/>
          <w:lang w:eastAsia="es-ES"/>
        </w:rPr>
        <w:t>DIAS PREVIOS A LA</w:t>
      </w:r>
      <w:r w:rsidRPr="00174181">
        <w:rPr>
          <w:rFonts w:eastAsia="Times New Roman"/>
          <w:color w:val="FF0000"/>
          <w:sz w:val="24"/>
          <w:szCs w:val="24"/>
          <w:lang w:eastAsia="es-ES"/>
        </w:rPr>
        <w:t xml:space="preserve"> COLONOSCOPIA</w:t>
      </w:r>
    </w:p>
    <w:p w14:paraId="4E4756EB" w14:textId="77777777" w:rsidR="00174181" w:rsidRPr="00174181" w:rsidRDefault="00174181" w:rsidP="00174181">
      <w:pPr>
        <w:spacing w:after="0" w:line="240" w:lineRule="auto"/>
        <w:ind w:left="1068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</w:p>
    <w:p w14:paraId="7AA1B361" w14:textId="78666208" w:rsidR="00170CCB" w:rsidRDefault="00174181" w:rsidP="00174181">
      <w:pPr>
        <w:spacing w:after="0" w:line="240" w:lineRule="auto"/>
        <w:ind w:left="1068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2.- </w:t>
      </w:r>
      <w:r w:rsidR="00170CCB">
        <w:rPr>
          <w:rFonts w:eastAsia="Times New Roman"/>
          <w:color w:val="000000"/>
          <w:sz w:val="24"/>
          <w:szCs w:val="24"/>
          <w:lang w:eastAsia="es-ES"/>
        </w:rPr>
        <w:t xml:space="preserve">Las 24 horas previas a la cita tome solamente líquidos, asegúrese de tomar a parte del preparado otros 3 vasos de líquidos claros o bebidas isotónicas. (Que no sean bebidas </w:t>
      </w: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 xml:space="preserve">“ </w:t>
      </w:r>
      <w:r w:rsidR="00170CCB">
        <w:rPr>
          <w:rFonts w:eastAsia="Times New Roman"/>
          <w:color w:val="000000"/>
          <w:sz w:val="24"/>
          <w:szCs w:val="24"/>
          <w:lang w:eastAsia="es-ES"/>
        </w:rPr>
        <w:t>c</w:t>
      </w:r>
      <w:r>
        <w:rPr>
          <w:rFonts w:eastAsia="Times New Roman"/>
          <w:color w:val="000000"/>
          <w:sz w:val="24"/>
          <w:szCs w:val="24"/>
          <w:lang w:eastAsia="es-ES"/>
        </w:rPr>
        <w:t>on</w:t>
      </w:r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commentRangeStart w:id="2"/>
      <w:r w:rsidRPr="00FA123C">
        <w:rPr>
          <w:rFonts w:eastAsia="Times New Roman"/>
          <w:color w:val="000000"/>
          <w:sz w:val="24"/>
          <w:szCs w:val="24"/>
          <w:lang w:eastAsia="es-ES"/>
        </w:rPr>
        <w:t>burbujas</w:t>
      </w:r>
      <w:commentRangeEnd w:id="2"/>
      <w:r w:rsidRPr="00FA123C">
        <w:rPr>
          <w:rStyle w:val="Refdecomentario"/>
        </w:rPr>
        <w:commentReference w:id="2"/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 “ </w:t>
      </w:r>
      <w:r w:rsidRPr="00174181">
        <w:rPr>
          <w:rFonts w:eastAsia="Times New Roman"/>
          <w:color w:val="BDD6EE" w:themeColor="accent1" w:themeTint="66"/>
          <w:sz w:val="24"/>
          <w:szCs w:val="24"/>
          <w:lang w:eastAsia="es-ES"/>
        </w:rPr>
        <w:t>c</w:t>
      </w:r>
      <w:r w:rsidR="00170CCB" w:rsidRPr="00174181">
        <w:rPr>
          <w:rFonts w:eastAsia="Times New Roman"/>
          <w:color w:val="BDD6EE" w:themeColor="accent1" w:themeTint="66"/>
          <w:sz w:val="24"/>
          <w:szCs w:val="24"/>
          <w:lang w:eastAsia="es-ES"/>
        </w:rPr>
        <w:t>arbonatadas</w:t>
      </w:r>
      <w:r w:rsidR="00170CCB"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commentRangeStart w:id="3"/>
      <w:commentRangeStart w:id="4"/>
      <w:r w:rsidR="00170CCB" w:rsidRPr="00FA123C">
        <w:rPr>
          <w:rFonts w:eastAsia="Times New Roman"/>
          <w:color w:val="FF0000"/>
          <w:sz w:val="24"/>
          <w:szCs w:val="24"/>
          <w:lang w:eastAsia="es-ES"/>
        </w:rPr>
        <w:t>ni azúcares sobre todo si es diabético</w:t>
      </w:r>
      <w:commentRangeEnd w:id="3"/>
      <w:r w:rsidRPr="00FA123C">
        <w:rPr>
          <w:rStyle w:val="Refdecomentario"/>
          <w:color w:val="FF0000"/>
        </w:rPr>
        <w:commentReference w:id="3"/>
      </w:r>
      <w:commentRangeEnd w:id="4"/>
      <w:r w:rsidRPr="00FA123C">
        <w:rPr>
          <w:rStyle w:val="Refdecomentario"/>
          <w:color w:val="FF0000"/>
        </w:rPr>
        <w:commentReference w:id="4"/>
      </w:r>
      <w:r w:rsidR="00170CCB" w:rsidRPr="00FA123C">
        <w:rPr>
          <w:rFonts w:eastAsia="Times New Roman"/>
          <w:color w:val="FF0000"/>
          <w:sz w:val="24"/>
          <w:szCs w:val="24"/>
          <w:lang w:eastAsia="es-ES"/>
        </w:rPr>
        <w:t>)</w:t>
      </w:r>
    </w:p>
    <w:p w14:paraId="69A06EE2" w14:textId="77777777" w:rsidR="00174181" w:rsidRPr="00174181" w:rsidRDefault="00174181" w:rsidP="00174181">
      <w:pPr>
        <w:spacing w:after="0" w:line="240" w:lineRule="auto"/>
        <w:ind w:left="1068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</w:p>
    <w:p w14:paraId="7332DF0B" w14:textId="43FBCE00" w:rsidR="00174181" w:rsidRPr="00174181" w:rsidRDefault="00174181" w:rsidP="00174181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                  3.- </w:t>
      </w:r>
      <w:r w:rsidRPr="00174181">
        <w:rPr>
          <w:rFonts w:eastAsia="Times New Roman"/>
          <w:color w:val="FF0000"/>
          <w:sz w:val="24"/>
          <w:szCs w:val="24"/>
          <w:lang w:eastAsia="es-ES"/>
        </w:rPr>
        <w:t xml:space="preserve">Tiene que añadir un laxante a su preparación. Se llama </w:t>
      </w:r>
      <w:proofErr w:type="spellStart"/>
      <w:r w:rsidRPr="00174181">
        <w:rPr>
          <w:rFonts w:eastAsia="Times New Roman"/>
          <w:color w:val="FF0000"/>
          <w:sz w:val="24"/>
          <w:szCs w:val="24"/>
          <w:lang w:eastAsia="es-ES"/>
        </w:rPr>
        <w:t>Evacuol</w:t>
      </w:r>
      <w:proofErr w:type="spellEnd"/>
      <w:r>
        <w:rPr>
          <w:rFonts w:eastAsia="Times New Roman"/>
          <w:color w:val="FF0000"/>
          <w:sz w:val="24"/>
          <w:szCs w:val="24"/>
          <w:lang w:eastAsia="es-ES"/>
        </w:rPr>
        <w:t xml:space="preserve"> y</w:t>
      </w:r>
      <w:r w:rsidRPr="00174181">
        <w:rPr>
          <w:rFonts w:eastAsia="Times New Roman"/>
          <w:color w:val="FF0000"/>
          <w:sz w:val="24"/>
          <w:szCs w:val="24"/>
          <w:lang w:eastAsia="es-ES"/>
        </w:rPr>
        <w:t xml:space="preserve"> </w:t>
      </w:r>
      <w:proofErr w:type="gramStart"/>
      <w:r w:rsidRPr="00174181">
        <w:rPr>
          <w:rFonts w:eastAsia="Times New Roman"/>
          <w:color w:val="FF0000"/>
          <w:sz w:val="24"/>
          <w:szCs w:val="24"/>
          <w:lang w:eastAsia="es-ES"/>
        </w:rPr>
        <w:t>lo  comprará</w:t>
      </w:r>
      <w:proofErr w:type="gramEnd"/>
      <w:r w:rsidRPr="00174181">
        <w:rPr>
          <w:rFonts w:eastAsia="Times New Roman"/>
          <w:color w:val="FF0000"/>
          <w:sz w:val="24"/>
          <w:szCs w:val="24"/>
          <w:lang w:eastAsia="es-ES"/>
        </w:rPr>
        <w:t xml:space="preserve"> sin receta en su farmacia: </w:t>
      </w:r>
    </w:p>
    <w:p w14:paraId="1FB267F9" w14:textId="77777777" w:rsidR="00174181" w:rsidRDefault="00174181" w:rsidP="00174181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286B7984" w14:textId="3418D019" w:rsidR="00170CCB" w:rsidRDefault="00174181" w:rsidP="00174181">
      <w:p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                    </w:t>
      </w:r>
      <w:r w:rsidR="00170CCB">
        <w:rPr>
          <w:rFonts w:eastAsia="Times New Roman"/>
          <w:color w:val="000000"/>
          <w:sz w:val="24"/>
          <w:szCs w:val="24"/>
          <w:lang w:eastAsia="es-ES"/>
        </w:rPr>
        <w:t>Si su cita es por la mañana:</w:t>
      </w:r>
    </w:p>
    <w:p w14:paraId="3E21785F" w14:textId="77777777" w:rsidR="00170CCB" w:rsidRDefault="00170CCB" w:rsidP="00170CCB">
      <w:pPr>
        <w:spacing w:after="0" w:line="240" w:lineRule="auto"/>
        <w:ind w:left="214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Comience 6 días antes de la cita a tomar entre 6-8 gotas de PICOSULFATO DE SODIO </w:t>
      </w:r>
      <w:proofErr w:type="gramStart"/>
      <w:r>
        <w:rPr>
          <w:rFonts w:eastAsia="Times New Roman"/>
          <w:color w:val="000000"/>
          <w:sz w:val="24"/>
          <w:szCs w:val="24"/>
          <w:lang w:eastAsia="es-ES"/>
        </w:rPr>
        <w:t xml:space="preserve">( </w:t>
      </w:r>
      <w:proofErr w:type="spellStart"/>
      <w:r>
        <w:rPr>
          <w:rFonts w:eastAsia="Times New Roman"/>
          <w:color w:val="000000"/>
          <w:sz w:val="24"/>
          <w:szCs w:val="24"/>
          <w:lang w:eastAsia="es-ES"/>
        </w:rPr>
        <w:t>Evacuol</w:t>
      </w:r>
      <w:proofErr w:type="spellEnd"/>
      <w:proofErr w:type="gramEnd"/>
      <w:r>
        <w:rPr>
          <w:rFonts w:eastAsia="Times New Roman"/>
          <w:color w:val="000000"/>
          <w:sz w:val="24"/>
          <w:szCs w:val="24"/>
          <w:lang w:eastAsia="es-ES"/>
        </w:rPr>
        <w:t xml:space="preserve"> ®) por la noche (lo tomará durante 4 días).</w:t>
      </w:r>
    </w:p>
    <w:p w14:paraId="2513AFED" w14:textId="77777777" w:rsidR="00170CCB" w:rsidRDefault="00170CCB" w:rsidP="00170CCB">
      <w:pPr>
        <w:spacing w:after="0" w:line="240" w:lineRule="auto"/>
        <w:ind w:left="214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tbl>
      <w:tblPr>
        <w:tblW w:w="7481" w:type="dxa"/>
        <w:tblInd w:w="2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138"/>
        <w:gridCol w:w="1066"/>
        <w:gridCol w:w="1066"/>
        <w:gridCol w:w="1388"/>
        <w:gridCol w:w="1786"/>
      </w:tblGrid>
      <w:tr w:rsidR="00170CCB" w:rsidRPr="00355421" w14:paraId="6E3CBA97" w14:textId="77777777" w:rsidTr="00747679">
        <w:trPr>
          <w:trHeight w:val="582"/>
        </w:trPr>
        <w:tc>
          <w:tcPr>
            <w:tcW w:w="1079" w:type="dxa"/>
            <w:shd w:val="clear" w:color="auto" w:fill="auto"/>
          </w:tcPr>
          <w:p w14:paraId="7F50E1A6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shd w:val="clear" w:color="auto" w:fill="auto"/>
          </w:tcPr>
          <w:p w14:paraId="5CED933E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shd w:val="clear" w:color="auto" w:fill="auto"/>
          </w:tcPr>
          <w:p w14:paraId="213687C5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shd w:val="clear" w:color="auto" w:fill="auto"/>
          </w:tcPr>
          <w:p w14:paraId="440346AA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28" w:type="dxa"/>
            <w:shd w:val="clear" w:color="auto" w:fill="auto"/>
          </w:tcPr>
          <w:p w14:paraId="4CBAC724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30" w:type="dxa"/>
            <w:shd w:val="clear" w:color="auto" w:fill="auto"/>
          </w:tcPr>
          <w:p w14:paraId="347692AF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 xml:space="preserve">PREPARACION terminar 2-3 horas antes de la cita de la </w:t>
            </w:r>
          </w:p>
          <w:p w14:paraId="43E61EE9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COLONOSCOPIA</w:t>
            </w:r>
          </w:p>
        </w:tc>
      </w:tr>
      <w:tr w:rsidR="00170CCB" w:rsidRPr="00355421" w14:paraId="785D54D7" w14:textId="77777777" w:rsidTr="00747679">
        <w:trPr>
          <w:trHeight w:val="582"/>
        </w:trPr>
        <w:tc>
          <w:tcPr>
            <w:tcW w:w="1079" w:type="dxa"/>
            <w:shd w:val="clear" w:color="auto" w:fill="auto"/>
          </w:tcPr>
          <w:p w14:paraId="2ACF2CEA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EVACUOL</w:t>
            </w:r>
          </w:p>
        </w:tc>
        <w:tc>
          <w:tcPr>
            <w:tcW w:w="1276" w:type="dxa"/>
            <w:shd w:val="clear" w:color="auto" w:fill="auto"/>
          </w:tcPr>
          <w:p w14:paraId="68FAE2CC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EVACUOL</w:t>
            </w:r>
          </w:p>
        </w:tc>
        <w:tc>
          <w:tcPr>
            <w:tcW w:w="1134" w:type="dxa"/>
            <w:shd w:val="clear" w:color="auto" w:fill="auto"/>
          </w:tcPr>
          <w:p w14:paraId="7BDBAB7C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EVACUOL</w:t>
            </w:r>
          </w:p>
        </w:tc>
        <w:tc>
          <w:tcPr>
            <w:tcW w:w="1134" w:type="dxa"/>
            <w:shd w:val="clear" w:color="auto" w:fill="auto"/>
          </w:tcPr>
          <w:p w14:paraId="354EAC28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EVACUOL</w:t>
            </w:r>
          </w:p>
        </w:tc>
        <w:tc>
          <w:tcPr>
            <w:tcW w:w="828" w:type="dxa"/>
            <w:shd w:val="clear" w:color="auto" w:fill="auto"/>
          </w:tcPr>
          <w:p w14:paraId="262F5AF7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PREPARACION</w:t>
            </w:r>
          </w:p>
        </w:tc>
        <w:tc>
          <w:tcPr>
            <w:tcW w:w="2030" w:type="dxa"/>
            <w:shd w:val="clear" w:color="auto" w:fill="auto"/>
          </w:tcPr>
          <w:p w14:paraId="01C186CF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2F8CAB4D" w14:textId="77777777" w:rsidR="00170CCB" w:rsidRDefault="00170CCB" w:rsidP="00170CCB">
      <w:pPr>
        <w:spacing w:after="0" w:line="240" w:lineRule="auto"/>
        <w:ind w:left="214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2744DEFD" w14:textId="77777777" w:rsidR="00C57740" w:rsidRDefault="00C57740" w:rsidP="00170CCB">
      <w:pPr>
        <w:spacing w:after="0" w:line="240" w:lineRule="auto"/>
        <w:ind w:left="214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4FAAF44A" w14:textId="77777777" w:rsidR="00C57740" w:rsidRDefault="00C57740" w:rsidP="00170CCB">
      <w:pPr>
        <w:spacing w:after="0" w:line="240" w:lineRule="auto"/>
        <w:ind w:left="214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521CF4C1" w14:textId="77777777" w:rsidR="00C57740" w:rsidRDefault="00C57740" w:rsidP="00170CCB">
      <w:pPr>
        <w:spacing w:after="0" w:line="240" w:lineRule="auto"/>
        <w:ind w:left="214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1324F42D" w14:textId="77777777" w:rsidR="00C57740" w:rsidRDefault="00C57740" w:rsidP="00170CCB">
      <w:pPr>
        <w:spacing w:after="0" w:line="240" w:lineRule="auto"/>
        <w:ind w:left="214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429488CE" w14:textId="77777777" w:rsidR="00170CCB" w:rsidRDefault="00170CCB" w:rsidP="00170CC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>Si su cita es por la tarde:</w:t>
      </w:r>
    </w:p>
    <w:p w14:paraId="57512CE3" w14:textId="77777777" w:rsidR="00170CCB" w:rsidRDefault="00170CCB" w:rsidP="00170CCB">
      <w:pPr>
        <w:ind w:left="1788"/>
        <w:rPr>
          <w:rFonts w:eastAsia="Times New Roman"/>
          <w:color w:val="000000"/>
          <w:sz w:val="24"/>
          <w:szCs w:val="24"/>
          <w:lang w:eastAsia="es-ES"/>
        </w:rPr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es-ES"/>
        </w:rPr>
        <w:tab/>
        <w:t>Comience 5</w:t>
      </w:r>
      <w:r w:rsidRPr="008F737B">
        <w:rPr>
          <w:rFonts w:eastAsia="Times New Roman"/>
          <w:color w:val="000000"/>
          <w:sz w:val="24"/>
          <w:szCs w:val="24"/>
          <w:lang w:eastAsia="es-ES"/>
        </w:rPr>
        <w:t xml:space="preserve"> días antes de la cita a tomar entre 6-8 gotas de PICOSULFATO DE SODIO </w:t>
      </w:r>
      <w:proofErr w:type="gramStart"/>
      <w:r w:rsidRPr="008F737B">
        <w:rPr>
          <w:rFonts w:eastAsia="Times New Roman"/>
          <w:color w:val="000000"/>
          <w:sz w:val="24"/>
          <w:szCs w:val="24"/>
          <w:lang w:eastAsia="es-ES"/>
        </w:rPr>
        <w:t xml:space="preserve">( </w:t>
      </w:r>
      <w:proofErr w:type="spellStart"/>
      <w:r w:rsidRPr="008F737B">
        <w:rPr>
          <w:rFonts w:eastAsia="Times New Roman"/>
          <w:color w:val="000000"/>
          <w:sz w:val="24"/>
          <w:szCs w:val="24"/>
          <w:lang w:eastAsia="es-ES"/>
        </w:rPr>
        <w:t>Evacuol</w:t>
      </w:r>
      <w:proofErr w:type="spellEnd"/>
      <w:proofErr w:type="gramEnd"/>
      <w:r w:rsidRPr="008F737B">
        <w:rPr>
          <w:rFonts w:eastAsia="Times New Roman"/>
          <w:color w:val="000000"/>
          <w:sz w:val="24"/>
          <w:szCs w:val="24"/>
          <w:lang w:eastAsia="es-ES"/>
        </w:rPr>
        <w:t xml:space="preserve"> ®) por la noche.</w:t>
      </w:r>
    </w:p>
    <w:tbl>
      <w:tblPr>
        <w:tblW w:w="6477" w:type="dxa"/>
        <w:tblInd w:w="2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1122"/>
        <w:gridCol w:w="1122"/>
        <w:gridCol w:w="995"/>
        <w:gridCol w:w="1987"/>
      </w:tblGrid>
      <w:tr w:rsidR="00170CCB" w:rsidRPr="00355421" w14:paraId="63285910" w14:textId="77777777" w:rsidTr="00747679">
        <w:trPr>
          <w:trHeight w:val="582"/>
        </w:trPr>
        <w:tc>
          <w:tcPr>
            <w:tcW w:w="1251" w:type="dxa"/>
            <w:shd w:val="clear" w:color="auto" w:fill="auto"/>
          </w:tcPr>
          <w:p w14:paraId="6033E970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22" w:type="dxa"/>
            <w:shd w:val="clear" w:color="auto" w:fill="auto"/>
          </w:tcPr>
          <w:p w14:paraId="428F59E2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22" w:type="dxa"/>
            <w:shd w:val="clear" w:color="auto" w:fill="auto"/>
          </w:tcPr>
          <w:p w14:paraId="10781808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5" w:type="dxa"/>
            <w:shd w:val="clear" w:color="auto" w:fill="auto"/>
          </w:tcPr>
          <w:p w14:paraId="6A3EB815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7" w:type="dxa"/>
            <w:shd w:val="clear" w:color="auto" w:fill="auto"/>
          </w:tcPr>
          <w:p w14:paraId="0328DAEB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 xml:space="preserve">PREPARACION terminar 2-3 horas antes de la cita de la </w:t>
            </w:r>
          </w:p>
          <w:p w14:paraId="51632251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COLONOSCOPIA</w:t>
            </w:r>
          </w:p>
        </w:tc>
      </w:tr>
      <w:tr w:rsidR="00170CCB" w:rsidRPr="00355421" w14:paraId="0498CD9E" w14:textId="77777777" w:rsidTr="00747679">
        <w:trPr>
          <w:trHeight w:val="582"/>
        </w:trPr>
        <w:tc>
          <w:tcPr>
            <w:tcW w:w="1251" w:type="dxa"/>
            <w:shd w:val="clear" w:color="auto" w:fill="auto"/>
          </w:tcPr>
          <w:p w14:paraId="1DEDB147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EVACUOL</w:t>
            </w:r>
          </w:p>
        </w:tc>
        <w:tc>
          <w:tcPr>
            <w:tcW w:w="1122" w:type="dxa"/>
            <w:shd w:val="clear" w:color="auto" w:fill="auto"/>
          </w:tcPr>
          <w:p w14:paraId="42B6AAF0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EVACUOL</w:t>
            </w:r>
          </w:p>
        </w:tc>
        <w:tc>
          <w:tcPr>
            <w:tcW w:w="1122" w:type="dxa"/>
            <w:shd w:val="clear" w:color="auto" w:fill="auto"/>
          </w:tcPr>
          <w:p w14:paraId="74C8913A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EVACUOL</w:t>
            </w:r>
          </w:p>
        </w:tc>
        <w:tc>
          <w:tcPr>
            <w:tcW w:w="995" w:type="dxa"/>
            <w:shd w:val="clear" w:color="auto" w:fill="auto"/>
          </w:tcPr>
          <w:p w14:paraId="4D784851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EVACUOL</w:t>
            </w:r>
          </w:p>
        </w:tc>
        <w:tc>
          <w:tcPr>
            <w:tcW w:w="1987" w:type="dxa"/>
            <w:shd w:val="clear" w:color="auto" w:fill="auto"/>
          </w:tcPr>
          <w:p w14:paraId="1A7B3B25" w14:textId="77777777" w:rsidR="00170CCB" w:rsidRPr="00355421" w:rsidRDefault="00170CCB" w:rsidP="00747679">
            <w:pPr>
              <w:spacing w:after="0" w:line="240" w:lineRule="auto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355421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COLONOSCOPIA</w:t>
            </w:r>
          </w:p>
        </w:tc>
      </w:tr>
    </w:tbl>
    <w:p w14:paraId="7514CB56" w14:textId="77777777" w:rsidR="00170CCB" w:rsidRPr="008F737B" w:rsidRDefault="00170CCB" w:rsidP="00170CCB">
      <w:pPr>
        <w:ind w:left="1788"/>
        <w:rPr>
          <w:rFonts w:eastAsia="Times New Roman"/>
          <w:color w:val="000000"/>
          <w:sz w:val="24"/>
          <w:szCs w:val="24"/>
          <w:lang w:eastAsia="es-ES"/>
        </w:rPr>
      </w:pPr>
    </w:p>
    <w:p w14:paraId="39C99123" w14:textId="77777777" w:rsidR="00170CCB" w:rsidRDefault="00170CCB" w:rsidP="00170CCB">
      <w:pPr>
        <w:spacing w:after="0" w:line="240" w:lineRule="auto"/>
        <w:ind w:left="1788"/>
        <w:textAlignment w:val="baseline"/>
        <w:rPr>
          <w:rFonts w:eastAsia="Times New Roman"/>
          <w:color w:val="000000"/>
          <w:sz w:val="24"/>
          <w:szCs w:val="24"/>
          <w:lang w:eastAsia="es-ES"/>
        </w:rPr>
      </w:pPr>
    </w:p>
    <w:p w14:paraId="04D1BEF7" w14:textId="77777777" w:rsidR="00170CCB" w:rsidRDefault="00170CCB"/>
    <w:p w14:paraId="7D97B5A3" w14:textId="77777777" w:rsidR="00170CCB" w:rsidRDefault="00EC7A03">
      <w:r>
        <w:lastRenderedPageBreak/>
        <w:t xml:space="preserve">4ª PANTALLA: </w:t>
      </w:r>
    </w:p>
    <w:p w14:paraId="402018FD" w14:textId="77777777" w:rsidR="00EC7A03" w:rsidRDefault="00EC7A03">
      <w:r>
        <w:t>Dieta los días previos a la cita de la colonoscopia</w:t>
      </w:r>
      <w:r w:rsidR="0036177B">
        <w:t xml:space="preserve"> (común para todos los laxantes)</w:t>
      </w:r>
      <w:r>
        <w:t>:</w:t>
      </w:r>
    </w:p>
    <w:p w14:paraId="2A6B759B" w14:textId="77777777" w:rsidR="00EC7A03" w:rsidRDefault="00EC7A03">
      <w:r>
        <w:rPr>
          <w:noProof/>
          <w:lang w:eastAsia="es-ES"/>
        </w:rPr>
        <w:drawing>
          <wp:inline distT="0" distB="0" distL="0" distR="0" wp14:anchorId="45969F25" wp14:editId="33E322FF">
            <wp:extent cx="6035040" cy="3246120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78B9106" w14:textId="77777777" w:rsidR="00EC7A03" w:rsidRPr="00EC7A03" w:rsidRDefault="00EC7A03">
      <w:pPr>
        <w:rPr>
          <w:b/>
          <w:u w:val="single"/>
        </w:rPr>
      </w:pPr>
      <w:r w:rsidRPr="00EC7A03">
        <w:rPr>
          <w:b/>
          <w:u w:val="single"/>
        </w:rPr>
        <w:t xml:space="preserve">NO PUEDE TOMAR:  </w:t>
      </w:r>
    </w:p>
    <w:p w14:paraId="40478B97" w14:textId="79D35847" w:rsidR="00EC7A03" w:rsidRDefault="00EC7A03">
      <w:r>
        <w:t>-FRUTAS, VERDURAS</w:t>
      </w:r>
      <w:r w:rsidR="00174181">
        <w:t xml:space="preserve"> </w:t>
      </w:r>
      <w:r w:rsidR="00174181" w:rsidRPr="00174181">
        <w:rPr>
          <w:color w:val="FF0000"/>
        </w:rPr>
        <w:t>NI</w:t>
      </w:r>
      <w:r w:rsidRPr="00174181">
        <w:rPr>
          <w:color w:val="FF0000"/>
        </w:rPr>
        <w:t xml:space="preserve"> </w:t>
      </w:r>
      <w:r>
        <w:t>LEGUMBRES</w:t>
      </w:r>
    </w:p>
    <w:p w14:paraId="13C2F5CD" w14:textId="77777777" w:rsidR="00EC7A03" w:rsidRDefault="00EC7A03">
      <w:r>
        <w:t>-PRODUCTOS INTEGRALES</w:t>
      </w:r>
    </w:p>
    <w:p w14:paraId="395C7A10" w14:textId="77777777" w:rsidR="00EC7A03" w:rsidRDefault="00EC7A03">
      <w:r>
        <w:t>-CARNES GRASAS Y EMBUTIDOS</w:t>
      </w:r>
    </w:p>
    <w:p w14:paraId="2BC38152" w14:textId="77777777" w:rsidR="00EC7A03" w:rsidRDefault="00EC7A03">
      <w:r>
        <w:t>-FRUTOS SECOS</w:t>
      </w:r>
    </w:p>
    <w:p w14:paraId="0644E189" w14:textId="77777777" w:rsidR="00EC7A03" w:rsidRDefault="00EC7A03">
      <w:r>
        <w:t>-PESCADO AZUL</w:t>
      </w:r>
    </w:p>
    <w:p w14:paraId="1B8D07D5" w14:textId="77777777" w:rsidR="0036177B" w:rsidRDefault="0036177B">
      <w:r>
        <w:t>-LECHE</w:t>
      </w:r>
    </w:p>
    <w:p w14:paraId="0C723FAA" w14:textId="77777777" w:rsidR="0036177B" w:rsidRDefault="0036177B"/>
    <w:p w14:paraId="16010299" w14:textId="77777777" w:rsidR="0036177B" w:rsidRDefault="0036177B">
      <w:pPr>
        <w:rPr>
          <w:b/>
          <w:u w:val="single"/>
        </w:rPr>
      </w:pPr>
      <w:r w:rsidRPr="0036177B">
        <w:rPr>
          <w:b/>
          <w:u w:val="single"/>
        </w:rPr>
        <w:t>PUEDE TOMAR</w:t>
      </w:r>
      <w:r>
        <w:rPr>
          <w:b/>
          <w:u w:val="single"/>
        </w:rPr>
        <w:t>:</w:t>
      </w:r>
    </w:p>
    <w:p w14:paraId="3FCD7702" w14:textId="77777777" w:rsidR="0036177B" w:rsidRDefault="0036177B">
      <w:r>
        <w:t>-Caldos y zumos colados, cafés, infusiones, líquidos claros sin burbujas</w:t>
      </w:r>
    </w:p>
    <w:p w14:paraId="485B4FE2" w14:textId="77777777" w:rsidR="0036177B" w:rsidRDefault="0036177B">
      <w:r>
        <w:t>-Pasta,</w:t>
      </w:r>
    </w:p>
    <w:p w14:paraId="721467DE" w14:textId="77777777" w:rsidR="0036177B" w:rsidRDefault="0036177B">
      <w:r>
        <w:t>-Huevos</w:t>
      </w:r>
    </w:p>
    <w:p w14:paraId="13E19687" w14:textId="77777777" w:rsidR="0036177B" w:rsidRDefault="0036177B">
      <w:r>
        <w:t>-Carnes y pescados sin grasa</w:t>
      </w:r>
    </w:p>
    <w:p w14:paraId="50587BA7" w14:textId="77777777" w:rsidR="00BA027A" w:rsidRPr="0034256D" w:rsidRDefault="0034256D">
      <w:pPr>
        <w:rPr>
          <w:b/>
          <w:u w:val="single"/>
        </w:rPr>
      </w:pPr>
      <w:r>
        <w:rPr>
          <w:b/>
          <w:u w:val="single"/>
        </w:rPr>
        <w:t>DIETA LÍ</w:t>
      </w:r>
      <w:r w:rsidRPr="0034256D">
        <w:rPr>
          <w:b/>
          <w:u w:val="single"/>
        </w:rPr>
        <w:t>QUIDA:</w:t>
      </w:r>
    </w:p>
    <w:p w14:paraId="6D8CA1DD" w14:textId="0C1DC80C" w:rsidR="0034256D" w:rsidRPr="00174181" w:rsidRDefault="00174181" w:rsidP="0034256D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FF0000"/>
          <w:u w:val="single"/>
          <w:lang w:eastAsia="es-ES"/>
        </w:rPr>
      </w:pPr>
      <w:r w:rsidRPr="00174181">
        <w:rPr>
          <w:color w:val="FF0000"/>
        </w:rPr>
        <w:t xml:space="preserve">Líquidos claros: agua, </w:t>
      </w:r>
      <w:r w:rsidR="0034256D" w:rsidRPr="00174181">
        <w:rPr>
          <w:color w:val="FF0000"/>
        </w:rPr>
        <w:t>caldo filtrado o zumo de fruta claro (sin pulpa), infusiones o café sin leche.</w:t>
      </w:r>
    </w:p>
    <w:p w14:paraId="472A8037" w14:textId="77777777" w:rsidR="0034256D" w:rsidRDefault="0034256D"/>
    <w:p w14:paraId="44858B3B" w14:textId="77777777" w:rsidR="00BA027A" w:rsidRDefault="00BA027A"/>
    <w:p w14:paraId="523B3AB0" w14:textId="125CFBE3" w:rsidR="00170CCB" w:rsidRDefault="00BA027A">
      <w:pPr>
        <w:rPr>
          <w:color w:val="FF0000"/>
        </w:rPr>
      </w:pPr>
      <w:r w:rsidRPr="00BA027A">
        <w:rPr>
          <w:sz w:val="28"/>
          <w:szCs w:val="28"/>
        </w:rPr>
        <w:lastRenderedPageBreak/>
        <w:t>5º PANTALLA</w:t>
      </w:r>
      <w:r w:rsidR="00C30C40">
        <w:t>:</w:t>
      </w:r>
      <w:r w:rsidR="003E08FF">
        <w:t xml:space="preserve"> </w:t>
      </w:r>
      <w:commentRangeStart w:id="5"/>
      <w:r w:rsidR="003E08FF" w:rsidRPr="003E08FF">
        <w:rPr>
          <w:color w:val="FF0000"/>
        </w:rPr>
        <w:t xml:space="preserve">Yo creo que esto de la suspensión de los fármacos tiene que aparecer en la </w:t>
      </w:r>
      <w:r w:rsidR="003E08FF">
        <w:rPr>
          <w:color w:val="FF0000"/>
        </w:rPr>
        <w:t xml:space="preserve">SEGUNDA </w:t>
      </w:r>
      <w:proofErr w:type="gramStart"/>
      <w:r w:rsidR="003E08FF">
        <w:rPr>
          <w:color w:val="FF0000"/>
        </w:rPr>
        <w:t xml:space="preserve">PANTALLA </w:t>
      </w:r>
      <w:r w:rsidR="003E08FF" w:rsidRPr="003E08FF">
        <w:rPr>
          <w:color w:val="FF0000"/>
        </w:rPr>
        <w:t xml:space="preserve"> para</w:t>
      </w:r>
      <w:proofErr w:type="gramEnd"/>
      <w:r w:rsidR="003E08FF">
        <w:rPr>
          <w:color w:val="FF0000"/>
        </w:rPr>
        <w:t xml:space="preserve"> evitar que no le dé</w:t>
      </w:r>
      <w:r w:rsidR="003E08FF" w:rsidRPr="003E08FF">
        <w:rPr>
          <w:color w:val="FF0000"/>
        </w:rPr>
        <w:t xml:space="preserve"> tiempo a hacerlo</w:t>
      </w:r>
      <w:commentRangeEnd w:id="5"/>
      <w:r w:rsidR="003E08FF">
        <w:rPr>
          <w:rStyle w:val="Refdecomentario"/>
        </w:rPr>
        <w:commentReference w:id="5"/>
      </w:r>
    </w:p>
    <w:p w14:paraId="4C2FDB76" w14:textId="77777777" w:rsidR="003E08FF" w:rsidRDefault="003E08FF">
      <w:pPr>
        <w:rPr>
          <w:color w:val="FF0000"/>
        </w:rPr>
      </w:pPr>
      <w:r>
        <w:rPr>
          <w:color w:val="FF0000"/>
        </w:rPr>
        <w:t xml:space="preserve">Y en la 5º PANTALLA puede aparecer un recordatorio de que lo haya hecho. Y si no ha sido </w:t>
      </w:r>
      <w:proofErr w:type="gramStart"/>
      <w:r>
        <w:rPr>
          <w:color w:val="FF0000"/>
        </w:rPr>
        <w:t>así….</w:t>
      </w:r>
      <w:proofErr w:type="gramEnd"/>
      <w:r>
        <w:rPr>
          <w:color w:val="FF0000"/>
        </w:rPr>
        <w:t>que contacte con la secretaria de endoscopias para reprogramar su cita</w:t>
      </w:r>
    </w:p>
    <w:p w14:paraId="5675F939" w14:textId="77777777" w:rsidR="003E08FF" w:rsidRDefault="003E08FF">
      <w:pPr>
        <w:rPr>
          <w:color w:val="FF0000"/>
        </w:rPr>
      </w:pPr>
    </w:p>
    <w:p w14:paraId="45474D20" w14:textId="630323C5" w:rsidR="00C30C40" w:rsidRDefault="00C30C40">
      <w:r>
        <w:t xml:space="preserve">Si toma HIERRO por vía oral deberá suspenderlo </w:t>
      </w:r>
      <w:r w:rsidR="00174181" w:rsidRPr="00FA123C">
        <w:t>5</w:t>
      </w:r>
      <w:commentRangeStart w:id="6"/>
      <w:commentRangeStart w:id="7"/>
      <w:r w:rsidRPr="005851E5">
        <w:rPr>
          <w:highlight w:val="yellow"/>
          <w:rPrChange w:id="8" w:author="henar nuñez" w:date="2023-01-26T20:45:00Z">
            <w:rPr/>
          </w:rPrChange>
        </w:rPr>
        <w:t xml:space="preserve"> días</w:t>
      </w:r>
      <w:commentRangeEnd w:id="6"/>
      <w:r w:rsidR="005851E5">
        <w:rPr>
          <w:rStyle w:val="Refdecomentario"/>
        </w:rPr>
        <w:commentReference w:id="6"/>
      </w:r>
      <w:commentRangeEnd w:id="7"/>
      <w:r w:rsidR="00174181">
        <w:rPr>
          <w:rStyle w:val="Refdecomentario"/>
        </w:rPr>
        <w:commentReference w:id="7"/>
      </w:r>
      <w:r>
        <w:t xml:space="preserve"> antes de la prueba</w:t>
      </w:r>
      <w:ins w:id="9" w:author="henar nuñez" w:date="2023-01-26T20:45:00Z">
        <w:r w:rsidR="005851E5">
          <w:t xml:space="preserve"> para una mejor </w:t>
        </w:r>
      </w:ins>
      <w:ins w:id="10" w:author="henar nuñez" w:date="2023-01-26T20:46:00Z">
        <w:r w:rsidR="005851E5">
          <w:t>visualización</w:t>
        </w:r>
      </w:ins>
      <w:ins w:id="11" w:author="henar nuñez" w:date="2023-01-26T20:45:00Z">
        <w:r w:rsidR="005851E5">
          <w:t xml:space="preserve"> </w:t>
        </w:r>
      </w:ins>
      <w:ins w:id="12" w:author="henar nuñez" w:date="2023-01-26T20:46:00Z">
        <w:r w:rsidR="005851E5">
          <w:t>del colon</w:t>
        </w:r>
      </w:ins>
    </w:p>
    <w:p w14:paraId="5B66A0A3" w14:textId="77777777" w:rsidR="00C30C40" w:rsidRDefault="00C30C40">
      <w:r>
        <w:t xml:space="preserve">-Si es DIABÉTICO contacte con su Médico de Atención Primaria </w:t>
      </w:r>
    </w:p>
    <w:p w14:paraId="55CD24F8" w14:textId="77777777" w:rsidR="003E08FF" w:rsidRDefault="00BA027A">
      <w:r>
        <w:t xml:space="preserve">-Si toma </w:t>
      </w:r>
      <w:r w:rsidRPr="003E08FF">
        <w:rPr>
          <w:b/>
        </w:rPr>
        <w:t>Anticoagulantes orales</w:t>
      </w:r>
      <w:r w:rsidR="0051376C">
        <w:t xml:space="preserve"> (Sintrom, </w:t>
      </w:r>
      <w:proofErr w:type="spellStart"/>
      <w:r w:rsidR="0051376C">
        <w:t>Xarelto</w:t>
      </w:r>
      <w:proofErr w:type="spellEnd"/>
      <w:r w:rsidR="0051376C">
        <w:t xml:space="preserve">, </w:t>
      </w:r>
      <w:proofErr w:type="spellStart"/>
      <w:proofErr w:type="gramStart"/>
      <w:r w:rsidR="0051376C">
        <w:t>Pradaxa</w:t>
      </w:r>
      <w:proofErr w:type="spellEnd"/>
      <w:r w:rsidR="0051376C">
        <w:t>,…</w:t>
      </w:r>
      <w:proofErr w:type="gramEnd"/>
      <w:r w:rsidR="0051376C">
        <w:t xml:space="preserve">. </w:t>
      </w:r>
      <w:r w:rsidR="003E08FF" w:rsidRPr="003E08FF">
        <w:rPr>
          <w:color w:val="FF0000"/>
        </w:rPr>
        <w:t>y/</w:t>
      </w:r>
      <w:r w:rsidR="0051376C" w:rsidRPr="003E08FF">
        <w:rPr>
          <w:color w:val="FF0000"/>
        </w:rPr>
        <w:t>o</w:t>
      </w:r>
      <w:r w:rsidR="0051376C">
        <w:t xml:space="preserve"> </w:t>
      </w:r>
      <w:r w:rsidR="0051376C" w:rsidRPr="003E08FF">
        <w:rPr>
          <w:b/>
        </w:rPr>
        <w:t>Antiagregantes</w:t>
      </w:r>
      <w:r w:rsidR="0051376C">
        <w:t xml:space="preserve"> (</w:t>
      </w:r>
      <w:proofErr w:type="spellStart"/>
      <w:r w:rsidR="00174181" w:rsidRPr="003E08FF">
        <w:rPr>
          <w:color w:val="FF0000"/>
        </w:rPr>
        <w:t>clopidogrel</w:t>
      </w:r>
      <w:proofErr w:type="spellEnd"/>
      <w:r w:rsidR="00174181" w:rsidRPr="003E08FF">
        <w:rPr>
          <w:color w:val="FF0000"/>
        </w:rPr>
        <w:t xml:space="preserve">, </w:t>
      </w:r>
      <w:proofErr w:type="spellStart"/>
      <w:r w:rsidR="0051376C">
        <w:t>Iscover</w:t>
      </w:r>
      <w:proofErr w:type="spellEnd"/>
      <w:r w:rsidR="0051376C">
        <w:t xml:space="preserve">, </w:t>
      </w:r>
      <w:proofErr w:type="spellStart"/>
      <w:r w:rsidR="0051376C">
        <w:t>disgren</w:t>
      </w:r>
      <w:proofErr w:type="spellEnd"/>
      <w:r w:rsidR="0051376C">
        <w:t xml:space="preserve">, </w:t>
      </w:r>
      <w:proofErr w:type="spellStart"/>
      <w:r w:rsidR="0051376C">
        <w:t>tiklid</w:t>
      </w:r>
      <w:proofErr w:type="spellEnd"/>
      <w:r w:rsidR="0051376C">
        <w:t xml:space="preserve">, </w:t>
      </w:r>
      <w:proofErr w:type="spellStart"/>
      <w:proofErr w:type="gramStart"/>
      <w:r w:rsidR="0051376C">
        <w:t>plavix</w:t>
      </w:r>
      <w:proofErr w:type="spellEnd"/>
      <w:r w:rsidR="0051376C">
        <w:t>,…</w:t>
      </w:r>
      <w:proofErr w:type="gramEnd"/>
      <w:r w:rsidR="0051376C">
        <w:t xml:space="preserve"> : Contacte con su Mé</w:t>
      </w:r>
      <w:r w:rsidR="0034256D">
        <w:t>dico de Atenció</w:t>
      </w:r>
      <w:r>
        <w:t>n Primaria</w:t>
      </w:r>
      <w:r w:rsidR="0051376C">
        <w:t xml:space="preserve"> para valorar </w:t>
      </w:r>
      <w:r w:rsidR="003E08FF">
        <w:t xml:space="preserve">su </w:t>
      </w:r>
      <w:r w:rsidR="0051376C">
        <w:t>suspensión o sustitución.</w:t>
      </w:r>
      <w:r w:rsidR="003E08FF">
        <w:t xml:space="preserve"> </w:t>
      </w:r>
    </w:p>
    <w:p w14:paraId="0B2D6928" w14:textId="3A1018E8" w:rsidR="0051376C" w:rsidRDefault="003E08FF">
      <w:r>
        <w:t xml:space="preserve">Habitualmente tendrá que suspender 2-3 días antes los anticoagulantes y entre 5-7 días los </w:t>
      </w:r>
      <w:proofErr w:type="gramStart"/>
      <w:r>
        <w:t>antiagregantes,  pero</w:t>
      </w:r>
      <w:proofErr w:type="gramEnd"/>
      <w:r>
        <w:t xml:space="preserve"> contacte para ello con su médico de Atención Primaria. </w:t>
      </w:r>
    </w:p>
    <w:p w14:paraId="621E1F39" w14:textId="7F755B7A" w:rsidR="00174181" w:rsidRPr="00174181" w:rsidRDefault="00174181">
      <w:pPr>
        <w:rPr>
          <w:color w:val="FF0000"/>
        </w:rPr>
      </w:pPr>
      <w:r w:rsidRPr="00174181">
        <w:rPr>
          <w:color w:val="FF0000"/>
        </w:rPr>
        <w:t xml:space="preserve">- No es necesario que </w:t>
      </w:r>
      <w:r w:rsidR="003E08FF">
        <w:rPr>
          <w:color w:val="FF0000"/>
        </w:rPr>
        <w:t>suspenda la toma de aspirina (</w:t>
      </w:r>
      <w:proofErr w:type="spellStart"/>
      <w:r w:rsidR="003E08FF">
        <w:rPr>
          <w:color w:val="FF0000"/>
        </w:rPr>
        <w:t>A</w:t>
      </w:r>
      <w:r w:rsidRPr="00174181">
        <w:rPr>
          <w:color w:val="FF0000"/>
        </w:rPr>
        <w:t>diro</w:t>
      </w:r>
      <w:proofErr w:type="spellEnd"/>
      <w:r w:rsidRPr="00174181">
        <w:rPr>
          <w:color w:val="FF0000"/>
        </w:rPr>
        <w:t>, AAS…)</w:t>
      </w:r>
    </w:p>
    <w:p w14:paraId="6827D222" w14:textId="77777777" w:rsidR="00EC7A03" w:rsidRDefault="00EC7A03"/>
    <w:p w14:paraId="5AB561CE" w14:textId="77777777" w:rsidR="00EC7A03" w:rsidRDefault="00C30C40">
      <w:r>
        <w:t>6</w:t>
      </w:r>
      <w:r w:rsidR="0036177B">
        <w:t xml:space="preserve">º PANTALLA: </w:t>
      </w:r>
      <w:r w:rsidR="00EC7A03">
        <w:t>TIPO DE LAXANTE</w:t>
      </w:r>
      <w:r w:rsidR="0036177B">
        <w:t>:</w:t>
      </w:r>
    </w:p>
    <w:p w14:paraId="7B75F48C" w14:textId="77777777" w:rsidR="0036177B" w:rsidRDefault="0034256D">
      <w:r>
        <w:t>-Solució</w:t>
      </w:r>
      <w:r w:rsidR="0036177B">
        <w:t xml:space="preserve">n de </w:t>
      </w:r>
      <w:proofErr w:type="spellStart"/>
      <w:r w:rsidR="0036177B">
        <w:t>Bohn</w:t>
      </w:r>
      <w:proofErr w:type="spellEnd"/>
      <w:r w:rsidR="0036177B">
        <w:t xml:space="preserve"> o </w:t>
      </w:r>
      <w:proofErr w:type="spellStart"/>
      <w:r w:rsidR="0036177B">
        <w:t>Casenglicol</w:t>
      </w:r>
      <w:proofErr w:type="spellEnd"/>
    </w:p>
    <w:p w14:paraId="7733A175" w14:textId="77777777" w:rsidR="0036177B" w:rsidRDefault="0036177B">
      <w:r>
        <w:t>-</w:t>
      </w:r>
      <w:proofErr w:type="spellStart"/>
      <w:r>
        <w:t>Pleinvue</w:t>
      </w:r>
      <w:proofErr w:type="spellEnd"/>
    </w:p>
    <w:p w14:paraId="12C5F66D" w14:textId="77777777" w:rsidR="00A36F72" w:rsidRDefault="00644C32" w:rsidP="00A36F72">
      <w:r>
        <w:t>-</w:t>
      </w:r>
      <w:r w:rsidRPr="00644C32">
        <w:rPr>
          <w:rFonts w:ascii="Arial" w:hAnsi="Arial" w:cs="Arial"/>
          <w:b/>
          <w:szCs w:val="18"/>
        </w:rPr>
        <w:t xml:space="preserve"> </w:t>
      </w:r>
      <w:r w:rsidRPr="00644C32">
        <w:t>CITRAFLEET®</w:t>
      </w:r>
    </w:p>
    <w:p w14:paraId="4F8B5CE2" w14:textId="77777777" w:rsidR="00A36F72" w:rsidRDefault="00A36F72" w:rsidP="00A36F72">
      <w:r>
        <w:t>-</w:t>
      </w:r>
      <w:proofErr w:type="spellStart"/>
      <w:r>
        <w:t>Moviprep</w:t>
      </w:r>
      <w:proofErr w:type="spellEnd"/>
    </w:p>
    <w:p w14:paraId="3077272A" w14:textId="77777777" w:rsidR="00644C32" w:rsidRDefault="00644C32"/>
    <w:p w14:paraId="662640A9" w14:textId="77777777" w:rsidR="00644C32" w:rsidRDefault="00644C32"/>
    <w:p w14:paraId="648B7B65" w14:textId="77777777" w:rsidR="00644C32" w:rsidRPr="00C30C40" w:rsidRDefault="00644C32">
      <w:pPr>
        <w:rPr>
          <w:b/>
        </w:rPr>
      </w:pPr>
      <w:r w:rsidRPr="00C30C40">
        <w:rPr>
          <w:b/>
        </w:rPr>
        <w:t>SOLUCION DE BOHN O CASENGLICOL</w:t>
      </w:r>
    </w:p>
    <w:p w14:paraId="5609B006" w14:textId="77777777" w:rsidR="00644C32" w:rsidRPr="00C30C40" w:rsidRDefault="00644C32">
      <w:pPr>
        <w:rPr>
          <w:u w:val="single"/>
        </w:rPr>
      </w:pPr>
      <w:r w:rsidRPr="00C30C40">
        <w:rPr>
          <w:u w:val="single"/>
        </w:rPr>
        <w:t xml:space="preserve">Si su cita es por la mañana: </w:t>
      </w:r>
    </w:p>
    <w:p w14:paraId="4CB2CA51" w14:textId="1018D82B" w:rsidR="00644C32" w:rsidRDefault="00644C32">
      <w:r>
        <w:t>-El día antes de la colonoscopia tomará 8 sobres de la solución evacuante, comenzando a las 19</w:t>
      </w:r>
      <w:r w:rsidR="003E08FF">
        <w:t xml:space="preserve"> </w:t>
      </w:r>
      <w:r>
        <w:t>horas.</w:t>
      </w:r>
    </w:p>
    <w:p w14:paraId="02087419" w14:textId="77777777" w:rsidR="00644C32" w:rsidRDefault="00644C32">
      <w:r>
        <w:t xml:space="preserve">-Disolverá cada </w:t>
      </w:r>
      <w:proofErr w:type="gramStart"/>
      <w:r>
        <w:t>sobre  en</w:t>
      </w:r>
      <w:proofErr w:type="gramEnd"/>
      <w:r>
        <w:t xml:space="preserve"> un vaso de agua  y lo tomará a lo largo de 15 minutos. Es decir, tomará 2 litros del preparado en 2 horas</w:t>
      </w:r>
    </w:p>
    <w:p w14:paraId="195AA16D" w14:textId="14648FD6" w:rsidR="00644C32" w:rsidRDefault="00644C32">
      <w:r>
        <w:t xml:space="preserve">-La mañana de la cita tomará los otros 8 sobres empezando </w:t>
      </w:r>
      <w:r w:rsidR="008B769E">
        <w:rPr>
          <w:color w:val="FF0000"/>
        </w:rPr>
        <w:t xml:space="preserve">5 </w:t>
      </w:r>
      <w:r w:rsidRPr="003E08FF">
        <w:rPr>
          <w:color w:val="FF0000"/>
        </w:rPr>
        <w:t>horas antes de su cita</w:t>
      </w:r>
      <w:r>
        <w:t xml:space="preserve">. </w:t>
      </w:r>
      <w:r w:rsidR="00C30C40">
        <w:t>Las 2 horas previas no comerá ni</w:t>
      </w:r>
      <w:r>
        <w:t xml:space="preserve"> beberá nada</w:t>
      </w:r>
    </w:p>
    <w:p w14:paraId="44EF8ADF" w14:textId="77777777" w:rsidR="00644C32" w:rsidRDefault="00644C32"/>
    <w:p w14:paraId="34AF674D" w14:textId="77777777" w:rsidR="00644C32" w:rsidRPr="00C30C40" w:rsidRDefault="00644C32">
      <w:pPr>
        <w:rPr>
          <w:u w:val="single"/>
        </w:rPr>
      </w:pPr>
      <w:r w:rsidRPr="00C30C40">
        <w:rPr>
          <w:u w:val="single"/>
        </w:rPr>
        <w:t>Si su cita es por la tarde:</w:t>
      </w:r>
    </w:p>
    <w:p w14:paraId="481ACA17" w14:textId="77777777" w:rsidR="00644C32" w:rsidRDefault="00F704C7">
      <w:r>
        <w:t>El mismo dí</w:t>
      </w:r>
      <w:r w:rsidR="00644C32">
        <w:t xml:space="preserve">a de la cita tomará 8 </w:t>
      </w:r>
      <w:proofErr w:type="gramStart"/>
      <w:r w:rsidR="00644C32">
        <w:t>sobres  comenzando</w:t>
      </w:r>
      <w:proofErr w:type="gramEnd"/>
      <w:r w:rsidR="00644C32">
        <w:t xml:space="preserve"> a las 7 horas, cada sobre disuelto en un vaso de agua, es decir tomará 2 litros de la preparación en 2 horas.</w:t>
      </w:r>
    </w:p>
    <w:p w14:paraId="46C7BB62" w14:textId="16201E64" w:rsidR="00644C32" w:rsidRDefault="00644C32">
      <w:r>
        <w:lastRenderedPageBreak/>
        <w:t>Los 8 sobres restantes los tomará</w:t>
      </w:r>
      <w:r w:rsidR="008B769E">
        <w:t xml:space="preserve"> de la misma manera comenzando 5</w:t>
      </w:r>
      <w:r>
        <w:t xml:space="preserve"> horas antes de la cita. </w:t>
      </w:r>
    </w:p>
    <w:p w14:paraId="776C6F12" w14:textId="77777777" w:rsidR="00864632" w:rsidRDefault="00864632">
      <w:r>
        <w:t>Las 2 horas previas a la cita no comerá ni beberá nada.</w:t>
      </w:r>
    </w:p>
    <w:p w14:paraId="15EE08E4" w14:textId="77777777" w:rsidR="00644C32" w:rsidRDefault="00644C32"/>
    <w:p w14:paraId="67D7D656" w14:textId="77777777" w:rsidR="00644C32" w:rsidRDefault="00644C32"/>
    <w:p w14:paraId="5E469455" w14:textId="77777777" w:rsidR="00644C32" w:rsidRDefault="00644C32">
      <w:pPr>
        <w:rPr>
          <w:b/>
          <w:sz w:val="28"/>
          <w:szCs w:val="28"/>
        </w:rPr>
      </w:pPr>
      <w:r w:rsidRPr="00864632">
        <w:rPr>
          <w:b/>
          <w:sz w:val="28"/>
          <w:szCs w:val="28"/>
        </w:rPr>
        <w:t>PLEINVUE:</w:t>
      </w:r>
    </w:p>
    <w:p w14:paraId="54B55AB8" w14:textId="77777777" w:rsidR="002B3737" w:rsidRPr="00523F4E" w:rsidRDefault="002B3737">
      <w:pPr>
        <w:rPr>
          <w:u w:val="single"/>
        </w:rPr>
      </w:pPr>
      <w:r w:rsidRPr="00523F4E">
        <w:rPr>
          <w:u w:val="single"/>
        </w:rPr>
        <w:t xml:space="preserve">Cómo preparar la dosis 1 de </w:t>
      </w:r>
      <w:proofErr w:type="spellStart"/>
      <w:r w:rsidRPr="00523F4E">
        <w:rPr>
          <w:u w:val="single"/>
        </w:rPr>
        <w:t>Pleinvue</w:t>
      </w:r>
      <w:proofErr w:type="spellEnd"/>
      <w:r w:rsidRPr="00523F4E">
        <w:rPr>
          <w:u w:val="single"/>
        </w:rPr>
        <w:t xml:space="preserve"> </w:t>
      </w:r>
    </w:p>
    <w:p w14:paraId="4C661684" w14:textId="77777777" w:rsidR="002B3737" w:rsidRDefault="002B3737">
      <w:r>
        <w:t xml:space="preserve">1. Abrir la caja y sacar el sobre de la dosis 1. </w:t>
      </w:r>
    </w:p>
    <w:p w14:paraId="037A9F59" w14:textId="77777777" w:rsidR="002B3737" w:rsidRDefault="002B3737">
      <w:r>
        <w:t xml:space="preserve">2. Vaciar el contenido de la dosis 1 en un recipiente graduado con capacidad para 500 ml de líquido. </w:t>
      </w:r>
    </w:p>
    <w:p w14:paraId="123FC132" w14:textId="77777777" w:rsidR="002B3737" w:rsidRDefault="002B3737">
      <w:pPr>
        <w:rPr>
          <w:b/>
          <w:sz w:val="28"/>
          <w:szCs w:val="28"/>
        </w:rPr>
      </w:pPr>
      <w:r>
        <w:t>3. Añadir agua hasta alcanzar los 500 ml y remover hasta que se haya disuelto todo el polvo. Este paso puede llevarle hasta 8 minutos aproximadamente.</w:t>
      </w:r>
    </w:p>
    <w:p w14:paraId="32E366EB" w14:textId="77777777" w:rsidR="002B3737" w:rsidRPr="00864632" w:rsidRDefault="002B3737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3646417" wp14:editId="5D60819F">
            <wp:extent cx="5513825" cy="1508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105" t="39632" r="45531" b="46572"/>
                    <a:stretch/>
                  </pic:blipFill>
                  <pic:spPr bwMode="auto">
                    <a:xfrm>
                      <a:off x="0" y="0"/>
                      <a:ext cx="5545046" cy="151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01159" w14:textId="77777777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0CD66438" w14:textId="77777777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17CF6681" w14:textId="77777777" w:rsidR="002B3737" w:rsidRPr="00F24FFF" w:rsidRDefault="002B3737" w:rsidP="00644C32">
      <w:pPr>
        <w:autoSpaceDE w:val="0"/>
        <w:autoSpaceDN w:val="0"/>
        <w:adjustRightInd w:val="0"/>
        <w:spacing w:after="0" w:line="240" w:lineRule="auto"/>
        <w:rPr>
          <w:b/>
        </w:rPr>
      </w:pPr>
      <w:r w:rsidRPr="00F24FFF">
        <w:rPr>
          <w:b/>
        </w:rPr>
        <w:t xml:space="preserve">Cómo beber la dosis 1 de </w:t>
      </w:r>
      <w:proofErr w:type="spellStart"/>
      <w:r w:rsidRPr="00F24FFF">
        <w:rPr>
          <w:b/>
        </w:rPr>
        <w:t>Pleinvue</w:t>
      </w:r>
      <w:proofErr w:type="spellEnd"/>
    </w:p>
    <w:p w14:paraId="0A9C1226" w14:textId="42371460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  <w:r w:rsidRPr="00FA123C">
        <w:rPr>
          <w:color w:val="FF0000"/>
        </w:rPr>
        <w:t xml:space="preserve">Beber la solución </w:t>
      </w:r>
      <w:r w:rsidR="003E08FF" w:rsidRPr="00FA123C">
        <w:rPr>
          <w:color w:val="FF0000"/>
        </w:rPr>
        <w:t xml:space="preserve">resultante </w:t>
      </w:r>
      <w:r w:rsidRPr="00FA123C">
        <w:rPr>
          <w:color w:val="FF0000"/>
        </w:rPr>
        <w:t xml:space="preserve">de 500 ml </w:t>
      </w:r>
      <w:r w:rsidR="003E08FF" w:rsidRPr="00FA123C">
        <w:rPr>
          <w:color w:val="FF0000"/>
        </w:rPr>
        <w:t xml:space="preserve">alternándolo con otros </w:t>
      </w:r>
      <w:r w:rsidRPr="00FA123C">
        <w:rPr>
          <w:color w:val="FF0000"/>
        </w:rPr>
        <w:t>500 ml de líquido claro</w:t>
      </w:r>
      <w:r w:rsidR="003E08FF" w:rsidRPr="00FA123C">
        <w:rPr>
          <w:color w:val="FF0000"/>
        </w:rPr>
        <w:t xml:space="preserve"> </w:t>
      </w:r>
      <w:r w:rsidRPr="00FA123C">
        <w:rPr>
          <w:color w:val="FF0000"/>
        </w:rPr>
        <w:t>a lo largo de 60 minutos</w:t>
      </w:r>
      <w:r>
        <w:t xml:space="preserve">. </w:t>
      </w:r>
      <w:r w:rsidR="003E08FF">
        <w:t xml:space="preserve">De esta forma tendrá que beber al menos 1 litro de líquidos en total. </w:t>
      </w:r>
      <w:r>
        <w:t>Intentar beber un vaso cada 10 a 15 minutos. Como líquido claro se puede tomar agua, caldo, caldo filtrado o zumo de fruta claro (sin pulpa), infusiones o café sin leche.</w:t>
      </w:r>
    </w:p>
    <w:p w14:paraId="2070E086" w14:textId="77777777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2562284F" w14:textId="77777777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41B117F2" w14:textId="77777777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41F07010" w14:textId="77777777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4007E4CA" w14:textId="77777777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09E0DE18" w14:textId="77777777" w:rsidR="002B3737" w:rsidRPr="00523F4E" w:rsidRDefault="002B3737" w:rsidP="00644C3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523F4E">
        <w:rPr>
          <w:u w:val="single"/>
        </w:rPr>
        <w:t xml:space="preserve">Cómo preparar la dosis 2 de </w:t>
      </w:r>
      <w:proofErr w:type="spellStart"/>
      <w:r w:rsidRPr="00523F4E">
        <w:rPr>
          <w:u w:val="single"/>
        </w:rPr>
        <w:t>Pleinvue</w:t>
      </w:r>
      <w:proofErr w:type="spellEnd"/>
    </w:p>
    <w:p w14:paraId="12B507DA" w14:textId="77777777" w:rsidR="002B3737" w:rsidRDefault="002B3737" w:rsidP="002B37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Cuando esté listo para tomar la dosis 2, debe vaciar el contenido de los sobres A y B de la dosis 2 en un recipiente graduado con capacidad para 500 ml de líquido.</w:t>
      </w:r>
    </w:p>
    <w:p w14:paraId="45FAF476" w14:textId="77777777" w:rsidR="002B3737" w:rsidRDefault="002B3737" w:rsidP="002B37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Añadir agua hasta alcanzar los 500 ml y remover hasta que se haya disuelto todo el polvo. Este paso puede llevarle hasta 8 minutos aproximadamente.</w:t>
      </w:r>
    </w:p>
    <w:p w14:paraId="47812A88" w14:textId="77777777" w:rsidR="002B3737" w:rsidRDefault="002B3737" w:rsidP="002B3737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4149912D" w14:textId="77777777" w:rsidR="002B3737" w:rsidRPr="002B3737" w:rsidRDefault="002B3737" w:rsidP="002B3737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5A59A499" wp14:editId="3C0C7ABE">
            <wp:extent cx="5349240" cy="1161826"/>
            <wp:effectExtent l="0" t="0" r="381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117" t="42140" r="43697" b="45819"/>
                    <a:stretch/>
                  </pic:blipFill>
                  <pic:spPr bwMode="auto">
                    <a:xfrm>
                      <a:off x="0" y="0"/>
                      <a:ext cx="5429284" cy="117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34929" w14:textId="77777777" w:rsidR="002B3737" w:rsidRDefault="002B3737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1C2A6D42" w14:textId="77777777" w:rsidR="0093121D" w:rsidRDefault="0093121D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22AE3BC5" w14:textId="77777777" w:rsidR="00523F4E" w:rsidRDefault="00523F4E" w:rsidP="00644C32">
      <w:pPr>
        <w:autoSpaceDE w:val="0"/>
        <w:autoSpaceDN w:val="0"/>
        <w:adjustRightInd w:val="0"/>
        <w:spacing w:after="0" w:line="240" w:lineRule="auto"/>
      </w:pPr>
    </w:p>
    <w:p w14:paraId="1137B04A" w14:textId="77777777" w:rsidR="00523F4E" w:rsidRPr="003E08FF" w:rsidRDefault="00523F4E" w:rsidP="00644C32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08FF">
        <w:rPr>
          <w:b/>
          <w:u w:val="single"/>
        </w:rPr>
        <w:t xml:space="preserve">Cómo beber la dosis 2 de </w:t>
      </w:r>
      <w:proofErr w:type="spellStart"/>
      <w:r w:rsidRPr="003E08FF">
        <w:rPr>
          <w:b/>
          <w:u w:val="single"/>
        </w:rPr>
        <w:t>Pleinvue</w:t>
      </w:r>
      <w:proofErr w:type="spellEnd"/>
      <w:r w:rsidRPr="003E08FF">
        <w:rPr>
          <w:b/>
        </w:rPr>
        <w:t xml:space="preserve"> </w:t>
      </w:r>
    </w:p>
    <w:p w14:paraId="2072B172" w14:textId="77777777" w:rsidR="00523F4E" w:rsidRDefault="00523F4E" w:rsidP="00644C32">
      <w:pPr>
        <w:autoSpaceDE w:val="0"/>
        <w:autoSpaceDN w:val="0"/>
        <w:adjustRightInd w:val="0"/>
        <w:spacing w:after="0" w:line="240" w:lineRule="auto"/>
      </w:pPr>
    </w:p>
    <w:p w14:paraId="6B0E1C7B" w14:textId="08DD025D" w:rsidR="00523F4E" w:rsidRPr="003E08FF" w:rsidRDefault="003E08FF" w:rsidP="00644C3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E08FF">
        <w:rPr>
          <w:color w:val="FF0000"/>
        </w:rPr>
        <w:t>D</w:t>
      </w:r>
      <w:r w:rsidR="00523F4E" w:rsidRPr="003E08FF">
        <w:rPr>
          <w:color w:val="FF0000"/>
        </w:rPr>
        <w:t xml:space="preserve">ebe </w:t>
      </w:r>
      <w:r w:rsidRPr="003E08FF">
        <w:rPr>
          <w:color w:val="FF0000"/>
        </w:rPr>
        <w:t>beber</w:t>
      </w:r>
      <w:r w:rsidR="00523F4E" w:rsidRPr="003E08FF">
        <w:rPr>
          <w:color w:val="FF0000"/>
        </w:rPr>
        <w:t xml:space="preserve"> los 500 ml de </w:t>
      </w:r>
      <w:r w:rsidRPr="003E08FF">
        <w:rPr>
          <w:color w:val="FF0000"/>
        </w:rPr>
        <w:t xml:space="preserve">la </w:t>
      </w:r>
      <w:r w:rsidR="00523F4E" w:rsidRPr="003E08FF">
        <w:rPr>
          <w:b/>
          <w:color w:val="FF0000"/>
        </w:rPr>
        <w:t xml:space="preserve">solución </w:t>
      </w:r>
      <w:r w:rsidRPr="003E08FF">
        <w:rPr>
          <w:b/>
          <w:color w:val="FF0000"/>
        </w:rPr>
        <w:t>2</w:t>
      </w:r>
      <w:r w:rsidRPr="003E08FF">
        <w:rPr>
          <w:color w:val="FF0000"/>
        </w:rPr>
        <w:t xml:space="preserve"> alternándolo con</w:t>
      </w:r>
      <w:r w:rsidR="00523F4E" w:rsidRPr="003E08FF">
        <w:rPr>
          <w:color w:val="FF0000"/>
        </w:rPr>
        <w:t xml:space="preserve"> </w:t>
      </w:r>
      <w:r w:rsidRPr="003E08FF">
        <w:rPr>
          <w:color w:val="FF0000"/>
        </w:rPr>
        <w:t xml:space="preserve">otros </w:t>
      </w:r>
      <w:r w:rsidR="00523F4E" w:rsidRPr="003E08FF">
        <w:rPr>
          <w:color w:val="FF0000"/>
        </w:rPr>
        <w:t xml:space="preserve">500 ml de líquido claro y tomarlos a lo largo de 60 minutos. </w:t>
      </w:r>
      <w:r w:rsidRPr="003E08FF">
        <w:rPr>
          <w:color w:val="FF0000"/>
        </w:rPr>
        <w:t>De esta forma tendrá que beber al menos 1 litro de líquidos en total. Bébalo despacio para disminuir la sensación de nauseas que puede aparecer, un vaso a sorbitos cada 15-20 minutos.</w:t>
      </w:r>
    </w:p>
    <w:p w14:paraId="1767921F" w14:textId="77777777" w:rsidR="00523F4E" w:rsidRPr="003E08FF" w:rsidRDefault="00523F4E" w:rsidP="00644C32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B5D776A" w14:textId="77777777" w:rsidR="00523F4E" w:rsidRDefault="00523F4E" w:rsidP="00644C32">
      <w:pPr>
        <w:autoSpaceDE w:val="0"/>
        <w:autoSpaceDN w:val="0"/>
        <w:adjustRightInd w:val="0"/>
        <w:spacing w:after="0" w:line="240" w:lineRule="auto"/>
      </w:pPr>
    </w:p>
    <w:p w14:paraId="4BBB1AA3" w14:textId="77777777" w:rsidR="00523F4E" w:rsidRDefault="00523F4E" w:rsidP="00644C32">
      <w:pPr>
        <w:autoSpaceDE w:val="0"/>
        <w:autoSpaceDN w:val="0"/>
        <w:adjustRightInd w:val="0"/>
        <w:spacing w:after="0" w:line="240" w:lineRule="auto"/>
      </w:pPr>
    </w:p>
    <w:p w14:paraId="63F9C63D" w14:textId="25A252A7" w:rsidR="0093121D" w:rsidRDefault="0093121D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  <w:r>
        <w:t xml:space="preserve">Se pueden beber líquidos claros adicionales a lo largo del toda la preparación intestinal, es decir, antes, durante y después de tomar </w:t>
      </w:r>
      <w:proofErr w:type="spellStart"/>
      <w:r>
        <w:t>Pleinvue</w:t>
      </w:r>
      <w:proofErr w:type="spellEnd"/>
      <w:r>
        <w:t>, pero hay que dejar de beberlos 2 horas antes de la</w:t>
      </w:r>
      <w:r w:rsidR="003E08FF">
        <w:t xml:space="preserve"> </w:t>
      </w:r>
      <w:r w:rsidR="003E08FF" w:rsidRPr="003E08FF">
        <w:rPr>
          <w:color w:val="FF0000"/>
        </w:rPr>
        <w:t>colonoscopia</w:t>
      </w:r>
      <w:r w:rsidR="003E08FF">
        <w:t xml:space="preserve"> </w:t>
      </w:r>
      <w:proofErr w:type="gramStart"/>
      <w:r w:rsidR="003E08FF">
        <w:t>(</w:t>
      </w:r>
      <w:r>
        <w:t xml:space="preserve"> </w:t>
      </w:r>
      <w:r w:rsidRPr="003E08FF">
        <w:rPr>
          <w:color w:val="9CC2E5" w:themeColor="accent1" w:themeTint="99"/>
        </w:rPr>
        <w:t>intervención</w:t>
      </w:r>
      <w:proofErr w:type="gramEnd"/>
      <w:r w:rsidRPr="003E08FF">
        <w:rPr>
          <w:color w:val="9CC2E5" w:themeColor="accent1" w:themeTint="99"/>
        </w:rPr>
        <w:t xml:space="preserve"> clínica</w:t>
      </w:r>
      <w:r w:rsidR="003E08FF">
        <w:rPr>
          <w:color w:val="9CC2E5" w:themeColor="accent1" w:themeTint="99"/>
        </w:rPr>
        <w:t>)</w:t>
      </w:r>
      <w:r w:rsidRPr="003E08FF">
        <w:rPr>
          <w:color w:val="DEEAF6" w:themeColor="accent1" w:themeTint="33"/>
        </w:rPr>
        <w:t xml:space="preserve">. </w:t>
      </w:r>
      <w:r>
        <w:t>El consumo de líquidos claros ayuda a prevenir la pérdida de líquidos (deshidratación).</w:t>
      </w:r>
    </w:p>
    <w:p w14:paraId="00370900" w14:textId="77777777" w:rsidR="0093121D" w:rsidRDefault="0093121D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5A60FB9F" w14:textId="77777777" w:rsidR="0093121D" w:rsidRDefault="0093121D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55A1EC90" w14:textId="1C002341" w:rsidR="0093121D" w:rsidRDefault="0093121D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33B3B8C5" w14:textId="77777777" w:rsid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09F3CBD4" w14:textId="77777777" w:rsidR="00F24FFF" w:rsidRP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FF0000"/>
          <w:u w:val="single"/>
          <w:lang w:eastAsia="es-ES"/>
        </w:rPr>
      </w:pPr>
      <w:commentRangeStart w:id="13"/>
      <w:proofErr w:type="gramStart"/>
      <w:r w:rsidRPr="00F24FFF">
        <w:rPr>
          <w:rFonts w:ascii="ArialNarrow,Bold" w:hAnsi="ArialNarrow,Bold" w:cs="ArialNarrow,Bold"/>
          <w:b/>
          <w:bCs/>
          <w:color w:val="FF0000"/>
          <w:u w:val="single"/>
          <w:lang w:eastAsia="es-ES"/>
        </w:rPr>
        <w:t>Cuándo</w:t>
      </w:r>
      <w:proofErr w:type="gramEnd"/>
      <w:r w:rsidRPr="00F24FFF">
        <w:rPr>
          <w:rFonts w:ascii="ArialNarrow,Bold" w:hAnsi="ArialNarrow,Bold" w:cs="ArialNarrow,Bold"/>
          <w:b/>
          <w:bCs/>
          <w:color w:val="FF0000"/>
          <w:u w:val="single"/>
          <w:lang w:eastAsia="es-ES"/>
        </w:rPr>
        <w:t xml:space="preserve"> tomar la preparación:</w:t>
      </w:r>
      <w:commentRangeEnd w:id="13"/>
      <w:r>
        <w:rPr>
          <w:rStyle w:val="Refdecomentario"/>
        </w:rPr>
        <w:commentReference w:id="13"/>
      </w:r>
    </w:p>
    <w:p w14:paraId="26E6D549" w14:textId="77777777" w:rsid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3FFD2475" w14:textId="68DF2D39" w:rsidR="00EE25E3" w:rsidRDefault="00EE25E3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  <w:r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>Si su cita es por la mañana</w:t>
      </w:r>
    </w:p>
    <w:p w14:paraId="6D6C75AB" w14:textId="77777777" w:rsidR="000C1B21" w:rsidRDefault="000C1B21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74EB00CD" w14:textId="77777777" w:rsidR="00A36F72" w:rsidRDefault="00A36F72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768AB706" w14:textId="77777777" w:rsidR="00A36F72" w:rsidRDefault="00A36F72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0035304A" w14:textId="77777777" w:rsidR="00F24FFF" w:rsidRPr="00F24FFF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  <w:r w:rsidRPr="00C91163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 xml:space="preserve">A las </w:t>
      </w:r>
      <w:r w:rsidR="00EE25E3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>21</w:t>
      </w:r>
      <w:r w:rsidRPr="00C91163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>:00 horas</w:t>
      </w:r>
      <w:r>
        <w:rPr>
          <w:rFonts w:ascii="ArialNarrow,Bold" w:hAnsi="ArialNarrow,Bold" w:cs="ArialNarrow,Bold"/>
          <w:b/>
          <w:bCs/>
          <w:color w:val="00000A"/>
          <w:lang w:eastAsia="es-ES"/>
        </w:rPr>
        <w:t xml:space="preserve"> </w:t>
      </w:r>
      <w:r w:rsidR="00F24FFF" w:rsidRPr="00F24FFF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>DEL DÍA ANTERIOR A LA COLONOSCOPIA:</w:t>
      </w:r>
    </w:p>
    <w:p w14:paraId="2125F389" w14:textId="77777777" w:rsid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lang w:eastAsia="es-ES"/>
        </w:rPr>
      </w:pPr>
    </w:p>
    <w:p w14:paraId="5AB48119" w14:textId="36F5D0F2" w:rsid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  <w:r>
        <w:rPr>
          <w:rFonts w:ascii="ArialNarrow,Bold" w:hAnsi="ArialNarrow,Bold" w:cs="ArialNarrow,Bold"/>
          <w:b/>
          <w:bCs/>
          <w:color w:val="00000A"/>
          <w:lang w:eastAsia="es-ES"/>
        </w:rPr>
        <w:t>B</w:t>
      </w:r>
      <w:r w:rsidR="00EE25E3">
        <w:rPr>
          <w:rFonts w:ascii="ArialNarrow,Bold" w:hAnsi="ArialNarrow,Bold" w:cs="ArialNarrow,Bold"/>
          <w:b/>
          <w:bCs/>
          <w:color w:val="00000A"/>
          <w:lang w:eastAsia="es-ES"/>
        </w:rPr>
        <w:t xml:space="preserve">eber </w:t>
      </w:r>
      <w:r>
        <w:rPr>
          <w:rFonts w:ascii="ArialNarrow,Bold" w:hAnsi="ArialNarrow,Bold" w:cs="ArialNarrow,Bold"/>
          <w:b/>
          <w:bCs/>
          <w:color w:val="00000A"/>
          <w:lang w:eastAsia="es-ES"/>
        </w:rPr>
        <w:t xml:space="preserve">la </w:t>
      </w:r>
      <w:r w:rsidR="00644C32" w:rsidRPr="000142D5">
        <w:rPr>
          <w:rFonts w:ascii="ArialNarrow" w:hAnsi="ArialNarrow" w:cs="ArialNarrow"/>
          <w:b/>
          <w:color w:val="000000"/>
          <w:lang w:eastAsia="es-ES"/>
        </w:rPr>
        <w:t>dosis 1</w:t>
      </w:r>
      <w:r w:rsidR="00644C32">
        <w:rPr>
          <w:rFonts w:ascii="ArialNarrow" w:hAnsi="ArialNarrow" w:cs="ArialNarrow"/>
          <w:color w:val="000000"/>
          <w:lang w:eastAsia="es-ES"/>
        </w:rPr>
        <w:t xml:space="preserve"> </w:t>
      </w:r>
      <w:r w:rsidRPr="00F24FFF">
        <w:rPr>
          <w:rFonts w:ascii="ArialNarrow" w:hAnsi="ArialNarrow" w:cs="ArialNarrow"/>
          <w:b/>
          <w:color w:val="000000"/>
          <w:lang w:eastAsia="es-ES"/>
        </w:rPr>
        <w:t xml:space="preserve">de </w:t>
      </w:r>
      <w:proofErr w:type="spellStart"/>
      <w:r w:rsidRPr="00F24FFF">
        <w:rPr>
          <w:rFonts w:ascii="ArialNarrow" w:hAnsi="ArialNarrow" w:cs="ArialNarrow"/>
          <w:b/>
          <w:color w:val="000000"/>
          <w:lang w:eastAsia="es-ES"/>
        </w:rPr>
        <w:t>Pleinvue</w:t>
      </w:r>
      <w:proofErr w:type="spellEnd"/>
      <w:r>
        <w:rPr>
          <w:rFonts w:ascii="ArialNarrow" w:hAnsi="ArialNarrow" w:cs="ArialNarrow"/>
          <w:color w:val="000000"/>
          <w:lang w:eastAsia="es-ES"/>
        </w:rPr>
        <w:t xml:space="preserve"> (preparado como se le ha explicado anteriormente) </w:t>
      </w:r>
      <w:r w:rsidR="00644C32" w:rsidRPr="00F24FFF">
        <w:rPr>
          <w:rFonts w:ascii="ArialNarrow" w:hAnsi="ArialNarrow" w:cs="ArialNarrow"/>
          <w:b/>
          <w:color w:val="000000"/>
          <w:lang w:eastAsia="es-ES"/>
        </w:rPr>
        <w:t xml:space="preserve">y </w:t>
      </w:r>
      <w:r w:rsidR="00644C32"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al menos 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otro </w:t>
      </w:r>
      <w:r w:rsidR="00644C32"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medio litro adicional de 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líquidos claros. </w:t>
      </w:r>
    </w:p>
    <w:p w14:paraId="551AE17A" w14:textId="77777777" w:rsid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03200C10" w14:textId="55D4D0F0" w:rsidR="00644C32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  <w:r w:rsidRPr="00F24FFF">
        <w:rPr>
          <w:rFonts w:ascii="ArialNarrow,Bold" w:hAnsi="ArialNarrow,Bold" w:cs="ArialNarrow,Bold"/>
          <w:bCs/>
          <w:color w:val="000000"/>
          <w:lang w:eastAsia="es-ES"/>
        </w:rPr>
        <w:t>Después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 </w:t>
      </w:r>
      <w:r>
        <w:rPr>
          <w:rFonts w:ascii="ArialNarrow" w:hAnsi="ArialNarrow" w:cs="ArialNarrow"/>
          <w:color w:val="000000"/>
          <w:lang w:eastAsia="es-ES"/>
        </w:rPr>
        <w:t>p</w:t>
      </w:r>
      <w:r w:rsidR="00644C32">
        <w:rPr>
          <w:rFonts w:ascii="ArialNarrow" w:hAnsi="ArialNarrow" w:cs="ArialNarrow"/>
          <w:color w:val="000000"/>
          <w:lang w:eastAsia="es-ES"/>
        </w:rPr>
        <w:t>uede seguir tomando l</w:t>
      </w:r>
      <w:r>
        <w:rPr>
          <w:rFonts w:ascii="ArialNarrow" w:hAnsi="ArialNarrow" w:cs="ArialNarrow"/>
          <w:color w:val="000000"/>
          <w:lang w:eastAsia="es-ES"/>
        </w:rPr>
        <w:t xml:space="preserve">íquidos claros excepto leche o </w:t>
      </w:r>
      <w:r w:rsidR="00644C32">
        <w:rPr>
          <w:rFonts w:ascii="ArialNarrow" w:hAnsi="ArialNarrow" w:cs="ArialNarrow"/>
          <w:color w:val="000000"/>
          <w:lang w:eastAsia="es-ES"/>
        </w:rPr>
        <w:t>yogur líquido. No puede tomar alimentos sólidos.</w:t>
      </w:r>
    </w:p>
    <w:p w14:paraId="5D5A3275" w14:textId="77777777" w:rsid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</w:p>
    <w:p w14:paraId="58BFFABA" w14:textId="77777777" w:rsid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  <w:r w:rsidRPr="00F24FFF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>EL MISMO DIA DE LA COLONOSCOPIA 5 horas antes de su cita:</w:t>
      </w:r>
    </w:p>
    <w:p w14:paraId="1503BE2E" w14:textId="77777777" w:rsidR="00F24FFF" w:rsidRP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19B58DC5" w14:textId="52CCB783" w:rsid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  <w:r>
        <w:rPr>
          <w:rFonts w:ascii="ArialNarrow,Bold" w:hAnsi="ArialNarrow,Bold" w:cs="ArialNarrow,Bold"/>
          <w:b/>
          <w:bCs/>
          <w:color w:val="00000A"/>
          <w:lang w:eastAsia="es-ES"/>
        </w:rPr>
        <w:t xml:space="preserve">Beber la </w:t>
      </w:r>
      <w:r>
        <w:rPr>
          <w:rFonts w:ascii="ArialNarrow" w:hAnsi="ArialNarrow" w:cs="ArialNarrow"/>
          <w:b/>
          <w:color w:val="000000"/>
          <w:lang w:eastAsia="es-ES"/>
        </w:rPr>
        <w:t>dosis 2</w:t>
      </w:r>
      <w:r>
        <w:rPr>
          <w:rFonts w:ascii="ArialNarrow" w:hAnsi="ArialNarrow" w:cs="ArialNarrow"/>
          <w:color w:val="000000"/>
          <w:lang w:eastAsia="es-ES"/>
        </w:rPr>
        <w:t xml:space="preserve"> </w:t>
      </w:r>
      <w:r w:rsidRPr="00F24FFF">
        <w:rPr>
          <w:rFonts w:ascii="ArialNarrow" w:hAnsi="ArialNarrow" w:cs="ArialNarrow"/>
          <w:b/>
          <w:color w:val="000000"/>
          <w:lang w:eastAsia="es-ES"/>
        </w:rPr>
        <w:t xml:space="preserve">de </w:t>
      </w:r>
      <w:proofErr w:type="spellStart"/>
      <w:r w:rsidRPr="00F24FFF">
        <w:rPr>
          <w:rFonts w:ascii="ArialNarrow" w:hAnsi="ArialNarrow" w:cs="ArialNarrow"/>
          <w:b/>
          <w:color w:val="000000"/>
          <w:lang w:eastAsia="es-ES"/>
        </w:rPr>
        <w:t>Pleinvue</w:t>
      </w:r>
      <w:proofErr w:type="spellEnd"/>
      <w:r>
        <w:rPr>
          <w:rFonts w:ascii="ArialNarrow" w:hAnsi="ArialNarrow" w:cs="ArialNarrow"/>
          <w:color w:val="000000"/>
          <w:lang w:eastAsia="es-ES"/>
        </w:rPr>
        <w:t xml:space="preserve"> (preparado como se le ha explicado anteriormente) </w:t>
      </w:r>
      <w:r w:rsidRPr="00F24FFF">
        <w:rPr>
          <w:rFonts w:ascii="ArialNarrow" w:hAnsi="ArialNarrow" w:cs="ArialNarrow"/>
          <w:b/>
          <w:color w:val="000000"/>
          <w:lang w:eastAsia="es-ES"/>
        </w:rPr>
        <w:t xml:space="preserve">y 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al menos otro medio litro adicional de líquidos claros. </w:t>
      </w:r>
    </w:p>
    <w:p w14:paraId="650C775C" w14:textId="77777777" w:rsid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2A4BF87D" w14:textId="2C791305" w:rsid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  <w:r w:rsidRPr="00F24FFF">
        <w:rPr>
          <w:rFonts w:ascii="ArialNarrow,Bold" w:hAnsi="ArialNarrow,Bold" w:cs="ArialNarrow,Bold"/>
          <w:bCs/>
          <w:color w:val="000000"/>
          <w:lang w:eastAsia="es-ES"/>
        </w:rPr>
        <w:t>Después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 </w:t>
      </w:r>
      <w:r>
        <w:rPr>
          <w:rFonts w:ascii="ArialNarrow" w:hAnsi="ArialNarrow" w:cs="ArialNarrow"/>
          <w:color w:val="000000"/>
          <w:lang w:eastAsia="es-ES"/>
        </w:rPr>
        <w:t xml:space="preserve">puede seguir tomando líquidos claros excepto leche o yogur líquido HASTA 2 HORAS ANTES DE LA PRUEBA. </w:t>
      </w:r>
    </w:p>
    <w:p w14:paraId="7F7B6447" w14:textId="14764919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3BC2E6EA" w14:textId="77777777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3F2177CC" w14:textId="77777777" w:rsidR="00EE25E3" w:rsidRDefault="00EE25E3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</w:pPr>
      <w:r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  <w:t>Si su cita es por la Tarde:</w:t>
      </w:r>
    </w:p>
    <w:p w14:paraId="01FDB052" w14:textId="77777777" w:rsidR="000C1B21" w:rsidRDefault="000C1B21" w:rsidP="000C1B21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Cs/>
          <w:color w:val="000000"/>
          <w:lang w:eastAsia="es-ES"/>
        </w:rPr>
      </w:pPr>
    </w:p>
    <w:p w14:paraId="50ECBD00" w14:textId="6E225294" w:rsidR="00EE25E3" w:rsidRDefault="00EE25E3" w:rsidP="00F24FFF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</w:pPr>
      <w:r w:rsidRPr="00F24FFF"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  <w:t xml:space="preserve">A las 9 horas </w:t>
      </w:r>
      <w:r w:rsidR="00F24FFF" w:rsidRPr="00F24FFF"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  <w:t>D</w:t>
      </w:r>
      <w:r w:rsidR="00F24FFF" w:rsidRPr="00F24FFF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>EL MISMO DIA DE LA COLONOSCOPIA</w:t>
      </w:r>
      <w:r w:rsidR="00F24FFF" w:rsidRPr="00F24FFF"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  <w:t>:</w:t>
      </w:r>
    </w:p>
    <w:p w14:paraId="34AADF6F" w14:textId="77777777" w:rsidR="00F24FFF" w:rsidRP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</w:pPr>
    </w:p>
    <w:p w14:paraId="3D1E5D30" w14:textId="2FCC8502" w:rsid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  <w:r>
        <w:rPr>
          <w:rFonts w:ascii="ArialNarrow,Bold" w:hAnsi="ArialNarrow,Bold" w:cs="ArialNarrow,Bold"/>
          <w:b/>
          <w:bCs/>
          <w:color w:val="00000A"/>
          <w:lang w:eastAsia="es-ES"/>
        </w:rPr>
        <w:t xml:space="preserve">Beber la </w:t>
      </w:r>
      <w:r w:rsidRPr="000142D5">
        <w:rPr>
          <w:rFonts w:ascii="ArialNarrow" w:hAnsi="ArialNarrow" w:cs="ArialNarrow"/>
          <w:b/>
          <w:color w:val="000000"/>
          <w:lang w:eastAsia="es-ES"/>
        </w:rPr>
        <w:t>dosis 1</w:t>
      </w:r>
      <w:r>
        <w:rPr>
          <w:rFonts w:ascii="ArialNarrow" w:hAnsi="ArialNarrow" w:cs="ArialNarrow"/>
          <w:color w:val="000000"/>
          <w:lang w:eastAsia="es-ES"/>
        </w:rPr>
        <w:t xml:space="preserve"> </w:t>
      </w:r>
      <w:r w:rsidRPr="00F24FFF">
        <w:rPr>
          <w:rFonts w:ascii="ArialNarrow" w:hAnsi="ArialNarrow" w:cs="ArialNarrow"/>
          <w:b/>
          <w:color w:val="000000"/>
          <w:lang w:eastAsia="es-ES"/>
        </w:rPr>
        <w:t xml:space="preserve">de </w:t>
      </w:r>
      <w:proofErr w:type="spellStart"/>
      <w:r w:rsidRPr="00F24FFF">
        <w:rPr>
          <w:rFonts w:ascii="ArialNarrow" w:hAnsi="ArialNarrow" w:cs="ArialNarrow"/>
          <w:b/>
          <w:color w:val="000000"/>
          <w:lang w:eastAsia="es-ES"/>
        </w:rPr>
        <w:t>Pleinvue</w:t>
      </w:r>
      <w:proofErr w:type="spellEnd"/>
      <w:r>
        <w:rPr>
          <w:rFonts w:ascii="ArialNarrow" w:hAnsi="ArialNarrow" w:cs="ArialNarrow"/>
          <w:color w:val="000000"/>
          <w:lang w:eastAsia="es-ES"/>
        </w:rPr>
        <w:t xml:space="preserve"> (preparado como se le ha explicado anteriormente) </w:t>
      </w:r>
      <w:r w:rsidRPr="00F24FFF">
        <w:rPr>
          <w:rFonts w:ascii="ArialNarrow" w:hAnsi="ArialNarrow" w:cs="ArialNarrow"/>
          <w:b/>
          <w:color w:val="000000"/>
          <w:lang w:eastAsia="es-ES"/>
        </w:rPr>
        <w:t xml:space="preserve">y 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al menos otro medio litro adicional de líquidos claros. </w:t>
      </w:r>
    </w:p>
    <w:p w14:paraId="50E9C4D7" w14:textId="77777777" w:rsid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1ACB22A3" w14:textId="6B2167E7" w:rsid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  <w:r w:rsidRPr="00F24FFF">
        <w:rPr>
          <w:rFonts w:ascii="ArialNarrow,Bold" w:hAnsi="ArialNarrow,Bold" w:cs="ArialNarrow,Bold"/>
          <w:bCs/>
          <w:color w:val="000000"/>
          <w:lang w:eastAsia="es-ES"/>
        </w:rPr>
        <w:t>Después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 </w:t>
      </w:r>
      <w:r>
        <w:rPr>
          <w:rFonts w:ascii="ArialNarrow" w:hAnsi="ArialNarrow" w:cs="ArialNarrow"/>
          <w:color w:val="000000"/>
          <w:lang w:eastAsia="es-ES"/>
        </w:rPr>
        <w:t>puede seguir tomando líquidos claros excepto leche o yogur líquido. No puede tomar alimentos sólidos.</w:t>
      </w:r>
    </w:p>
    <w:p w14:paraId="251B96C6" w14:textId="77777777" w:rsidR="000C1B21" w:rsidRDefault="000C1B21" w:rsidP="000C1B21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Cs/>
          <w:color w:val="000000"/>
          <w:lang w:eastAsia="es-ES"/>
        </w:rPr>
      </w:pPr>
    </w:p>
    <w:p w14:paraId="2E73E161" w14:textId="77777777" w:rsidR="000C1B21" w:rsidRDefault="000C1B21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Cs/>
          <w:color w:val="000000"/>
          <w:lang w:eastAsia="es-ES"/>
        </w:rPr>
      </w:pPr>
    </w:p>
    <w:p w14:paraId="440507D9" w14:textId="01241253" w:rsidR="00F24FFF" w:rsidRDefault="000C1B21" w:rsidP="000C1B21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</w:pPr>
      <w:r w:rsidRPr="00F24FFF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lastRenderedPageBreak/>
        <w:t>5 horas antes</w:t>
      </w:r>
      <w:r w:rsidR="00F24FFF" w:rsidRPr="00F24FFF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 xml:space="preserve"> </w:t>
      </w:r>
      <w:r w:rsidR="00F24FFF" w:rsidRPr="00F24FFF"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  <w:t>D</w:t>
      </w:r>
      <w:r w:rsidR="00F24FFF" w:rsidRPr="00F24FFF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>EL MISMO DIA DE LA COLONOSCOPIA:</w:t>
      </w:r>
      <w:r w:rsidR="00F24FFF" w:rsidRPr="00F24FFF"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  <w:t xml:space="preserve"> </w:t>
      </w:r>
    </w:p>
    <w:p w14:paraId="39F4B4F0" w14:textId="77777777" w:rsidR="00F24FFF" w:rsidRPr="00F24FFF" w:rsidRDefault="00F24FFF" w:rsidP="000C1B21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</w:pPr>
    </w:p>
    <w:p w14:paraId="459E66EE" w14:textId="6D5606B8" w:rsidR="00F24FFF" w:rsidRDefault="000C1B21" w:rsidP="00F24FFF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  <w:r>
        <w:rPr>
          <w:rFonts w:ascii="ArialNarrow,Bold" w:hAnsi="ArialNarrow,Bold" w:cs="ArialNarrow,Bold"/>
          <w:b/>
          <w:bCs/>
          <w:color w:val="00000A"/>
          <w:lang w:eastAsia="es-ES"/>
        </w:rPr>
        <w:t xml:space="preserve"> </w:t>
      </w:r>
      <w:r w:rsidR="00F24FFF">
        <w:rPr>
          <w:rFonts w:ascii="ArialNarrow,Bold" w:hAnsi="ArialNarrow,Bold" w:cs="ArialNarrow,Bold"/>
          <w:b/>
          <w:bCs/>
          <w:color w:val="00000A"/>
          <w:lang w:eastAsia="es-ES"/>
        </w:rPr>
        <w:t xml:space="preserve">Beber la </w:t>
      </w:r>
      <w:r w:rsidR="00F24FFF">
        <w:rPr>
          <w:rFonts w:ascii="ArialNarrow" w:hAnsi="ArialNarrow" w:cs="ArialNarrow"/>
          <w:b/>
          <w:color w:val="000000"/>
          <w:lang w:eastAsia="es-ES"/>
        </w:rPr>
        <w:t>dosis 2</w:t>
      </w:r>
      <w:r w:rsidR="00F24FFF">
        <w:rPr>
          <w:rFonts w:ascii="ArialNarrow" w:hAnsi="ArialNarrow" w:cs="ArialNarrow"/>
          <w:color w:val="000000"/>
          <w:lang w:eastAsia="es-ES"/>
        </w:rPr>
        <w:t xml:space="preserve"> </w:t>
      </w:r>
      <w:r w:rsidR="00F24FFF" w:rsidRPr="00F24FFF">
        <w:rPr>
          <w:rFonts w:ascii="ArialNarrow" w:hAnsi="ArialNarrow" w:cs="ArialNarrow"/>
          <w:b/>
          <w:color w:val="000000"/>
          <w:lang w:eastAsia="es-ES"/>
        </w:rPr>
        <w:t xml:space="preserve">de </w:t>
      </w:r>
      <w:proofErr w:type="spellStart"/>
      <w:r w:rsidR="00F24FFF" w:rsidRPr="00F24FFF">
        <w:rPr>
          <w:rFonts w:ascii="ArialNarrow" w:hAnsi="ArialNarrow" w:cs="ArialNarrow"/>
          <w:b/>
          <w:color w:val="000000"/>
          <w:lang w:eastAsia="es-ES"/>
        </w:rPr>
        <w:t>Pleinvue</w:t>
      </w:r>
      <w:proofErr w:type="spellEnd"/>
      <w:r w:rsidR="00F24FFF">
        <w:rPr>
          <w:rFonts w:ascii="ArialNarrow" w:hAnsi="ArialNarrow" w:cs="ArialNarrow"/>
          <w:color w:val="000000"/>
          <w:lang w:eastAsia="es-ES"/>
        </w:rPr>
        <w:t xml:space="preserve"> (preparado como se le ha explicado anteriormente) </w:t>
      </w:r>
      <w:r w:rsidR="00F24FFF" w:rsidRPr="00F24FFF">
        <w:rPr>
          <w:rFonts w:ascii="ArialNarrow" w:hAnsi="ArialNarrow" w:cs="ArialNarrow"/>
          <w:b/>
          <w:color w:val="000000"/>
          <w:lang w:eastAsia="es-ES"/>
        </w:rPr>
        <w:t xml:space="preserve">y </w:t>
      </w:r>
      <w:r w:rsidR="00F24FFF"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al menos otro medio litro adicional de líquidos claros. </w:t>
      </w:r>
    </w:p>
    <w:p w14:paraId="68DF8376" w14:textId="77777777" w:rsid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61C33F40" w14:textId="77777777" w:rsidR="00F24FFF" w:rsidRDefault="00F24FFF" w:rsidP="00F24FF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  <w:r w:rsidRPr="00F24FFF">
        <w:rPr>
          <w:rFonts w:ascii="ArialNarrow,Bold" w:hAnsi="ArialNarrow,Bold" w:cs="ArialNarrow,Bold"/>
          <w:bCs/>
          <w:color w:val="000000"/>
          <w:lang w:eastAsia="es-ES"/>
        </w:rPr>
        <w:t>Después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 </w:t>
      </w:r>
      <w:r>
        <w:rPr>
          <w:rFonts w:ascii="ArialNarrow" w:hAnsi="ArialNarrow" w:cs="ArialNarrow"/>
          <w:color w:val="000000"/>
          <w:lang w:eastAsia="es-ES"/>
        </w:rPr>
        <w:t xml:space="preserve">puede seguir tomando líquidos claros excepto leche o yogur líquido HASTA 2 HORAS ANTES DE LA PRUEBA. </w:t>
      </w:r>
    </w:p>
    <w:p w14:paraId="2E9A099A" w14:textId="47595042" w:rsidR="000C1B21" w:rsidRDefault="000C1B21" w:rsidP="000C1B21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666F17BC" w14:textId="77777777" w:rsidR="00EE25E3" w:rsidRDefault="00EE25E3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4EEE6961" w14:textId="77777777" w:rsidR="000C1B21" w:rsidRDefault="000C1B21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2B4D7F2A" w14:textId="77777777" w:rsidR="00644C32" w:rsidRDefault="00A36F72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  <w:r>
        <w:rPr>
          <w:rFonts w:ascii="ArialNarrow,Bold" w:hAnsi="ArialNarrow,Bold" w:cs="ArialNarrow,Bold"/>
          <w:b/>
          <w:bCs/>
          <w:color w:val="000000"/>
          <w:lang w:eastAsia="es-ES"/>
        </w:rPr>
        <w:t>2</w:t>
      </w:r>
      <w:r w:rsidR="00644C32"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 horas antes de la colonoscopia </w:t>
      </w:r>
      <w:r w:rsidR="00644C32">
        <w:rPr>
          <w:rFonts w:ascii="ArialNarrow" w:hAnsi="ArialNarrow" w:cs="ArialNarrow"/>
          <w:color w:val="000000"/>
          <w:lang w:eastAsia="es-ES"/>
        </w:rPr>
        <w:t xml:space="preserve">debe estar en </w:t>
      </w:r>
      <w:r w:rsidR="00644C32"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AYUNAS </w:t>
      </w:r>
      <w:r w:rsidR="00644C32">
        <w:rPr>
          <w:rFonts w:ascii="ArialNarrow" w:hAnsi="ArialNarrow" w:cs="ArialNarrow"/>
          <w:color w:val="000000"/>
          <w:lang w:eastAsia="es-ES"/>
        </w:rPr>
        <w:t>(ni agua).</w:t>
      </w:r>
    </w:p>
    <w:p w14:paraId="57142853" w14:textId="77777777" w:rsidR="00644C32" w:rsidRDefault="00644C32"/>
    <w:p w14:paraId="3B5BEF97" w14:textId="77777777" w:rsidR="00644C32" w:rsidRDefault="00644C32"/>
    <w:p w14:paraId="51033BDC" w14:textId="77777777" w:rsidR="00644C32" w:rsidRDefault="00644C32"/>
    <w:p w14:paraId="041C561F" w14:textId="77777777" w:rsidR="00644C32" w:rsidRPr="00864632" w:rsidRDefault="00644C32">
      <w:pPr>
        <w:rPr>
          <w:b/>
          <w:sz w:val="28"/>
          <w:szCs w:val="28"/>
          <w:u w:val="single"/>
        </w:rPr>
      </w:pPr>
      <w:r w:rsidRPr="00864632">
        <w:rPr>
          <w:b/>
          <w:sz w:val="28"/>
          <w:szCs w:val="28"/>
          <w:u w:val="single"/>
        </w:rPr>
        <w:t>CITRAFLEET:</w:t>
      </w:r>
    </w:p>
    <w:p w14:paraId="4E2085A7" w14:textId="77777777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  <w:r w:rsidRPr="00C91163"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  <w:t>PRIMERA toma del laxante</w:t>
      </w:r>
    </w:p>
    <w:p w14:paraId="669FC641" w14:textId="77777777" w:rsidR="00F24FFF" w:rsidRPr="00C91163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A"/>
          <w:u w:val="single"/>
          <w:lang w:eastAsia="es-ES"/>
        </w:rPr>
      </w:pPr>
    </w:p>
    <w:p w14:paraId="50B43FD1" w14:textId="7C99A53A" w:rsidR="00644C32" w:rsidRPr="00F24FFF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  <w:lang w:eastAsia="es-ES"/>
        </w:rPr>
      </w:pPr>
      <w:r w:rsidRPr="003706E3">
        <w:rPr>
          <w:rFonts w:ascii="ArialNarrow,Bold" w:hAnsi="ArialNarrow,Bold" w:cs="ArialNarrow,Bold"/>
          <w:b/>
          <w:bCs/>
          <w:color w:val="00000A"/>
          <w:lang w:eastAsia="es-ES"/>
        </w:rPr>
        <w:t>A las 19:00 horas</w:t>
      </w:r>
      <w:r>
        <w:rPr>
          <w:rFonts w:ascii="ArialNarrow,Bold" w:hAnsi="ArialNarrow,Bold" w:cs="ArialNarrow,Bold"/>
          <w:b/>
          <w:bCs/>
          <w:color w:val="00000A"/>
          <w:lang w:eastAsia="es-ES"/>
        </w:rPr>
        <w:t xml:space="preserve"> </w:t>
      </w:r>
      <w:r>
        <w:rPr>
          <w:rFonts w:ascii="ArialNarrow" w:hAnsi="ArialNarrow" w:cs="ArialNarrow"/>
          <w:color w:val="000000"/>
          <w:lang w:eastAsia="es-ES"/>
        </w:rPr>
        <w:t>Mezclar el contenido de 1 sobre en un vaso de agua y tomarlo</w:t>
      </w:r>
      <w:r w:rsidR="00F24FFF">
        <w:rPr>
          <w:rFonts w:ascii="ArialNarrow" w:hAnsi="ArialNarrow" w:cs="ArialNarrow"/>
          <w:color w:val="000000"/>
          <w:lang w:eastAsia="es-ES"/>
        </w:rPr>
        <w:t xml:space="preserve"> </w:t>
      </w:r>
      <w:r w:rsidR="00F24FFF" w:rsidRPr="00F24FFF">
        <w:rPr>
          <w:rFonts w:ascii="ArialNarrow" w:hAnsi="ArialNarrow" w:cs="ArialNarrow"/>
          <w:color w:val="FF0000"/>
          <w:lang w:eastAsia="es-ES"/>
        </w:rPr>
        <w:t>en unos 10-15 minutos</w:t>
      </w:r>
      <w:r w:rsidRPr="00F24FFF">
        <w:rPr>
          <w:rFonts w:ascii="ArialNarrow" w:hAnsi="ArialNarrow" w:cs="ArialNarrow"/>
          <w:color w:val="FF0000"/>
          <w:lang w:eastAsia="es-ES"/>
        </w:rPr>
        <w:t>.</w:t>
      </w:r>
    </w:p>
    <w:p w14:paraId="2E012133" w14:textId="26EE9472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  <w:r>
        <w:rPr>
          <w:rFonts w:ascii="ArialNarrow" w:hAnsi="ArialNarrow" w:cs="ArialNarrow"/>
          <w:color w:val="000000"/>
          <w:lang w:eastAsia="es-ES"/>
        </w:rPr>
        <w:t xml:space="preserve">10 minutos después es </w:t>
      </w:r>
      <w:r w:rsidR="00F24FFF"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MUY IMPORTANTE tomar </w:t>
      </w:r>
      <w:r w:rsidRPr="00F24FFF">
        <w:rPr>
          <w:rFonts w:ascii="ArialNarrow" w:hAnsi="ArialNarrow" w:cs="ArialNarrow"/>
          <w:color w:val="FF0000"/>
          <w:lang w:eastAsia="es-ES"/>
        </w:rPr>
        <w:t>1,5 litros</w:t>
      </w:r>
      <w:r w:rsidR="00F24FFF">
        <w:rPr>
          <w:rFonts w:ascii="ArialNarrow" w:hAnsi="ArialNarrow" w:cs="ArialNarrow"/>
          <w:color w:val="FF0000"/>
          <w:lang w:eastAsia="es-ES"/>
        </w:rPr>
        <w:t xml:space="preserve"> (l</w:t>
      </w:r>
      <w:r w:rsidR="00F24FFF" w:rsidRPr="00F24FFF">
        <w:rPr>
          <w:rFonts w:ascii="ArialNarrow" w:hAnsi="ArialNarrow" w:cs="ArialNarrow"/>
          <w:color w:val="FF0000"/>
          <w:lang w:eastAsia="es-ES"/>
        </w:rPr>
        <w:t>itro y medio)</w:t>
      </w:r>
      <w:r w:rsidRPr="00F24FFF">
        <w:rPr>
          <w:rFonts w:ascii="ArialNarrow" w:hAnsi="ArialNarrow" w:cs="ArialNarrow"/>
          <w:color w:val="FF0000"/>
          <w:lang w:eastAsia="es-ES"/>
        </w:rPr>
        <w:t xml:space="preserve"> </w:t>
      </w:r>
      <w:r>
        <w:rPr>
          <w:rFonts w:ascii="ArialNarrow" w:hAnsi="ArialNarrow" w:cs="ArialNarrow"/>
          <w:color w:val="000000"/>
          <w:lang w:eastAsia="es-ES"/>
        </w:rPr>
        <w:t>de agua o bebida isotónica transparente en dos horas (un vaso entero cada 15min). Puede seguir tomando líquidos excepto leche o yogur líquido. No puede tomar alimentos sólidos.</w:t>
      </w:r>
    </w:p>
    <w:p w14:paraId="749A889E" w14:textId="77777777" w:rsidR="00F24FFF" w:rsidRDefault="00F24FFF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</w:p>
    <w:p w14:paraId="395B6218" w14:textId="77777777" w:rsidR="003706E3" w:rsidRDefault="003706E3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</w:p>
    <w:p w14:paraId="7C63670F" w14:textId="65F3E4E9" w:rsidR="00644C32" w:rsidRPr="003706E3" w:rsidRDefault="003706E3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FF0000"/>
          <w:lang w:eastAsia="es-ES"/>
        </w:rPr>
      </w:pPr>
      <w:commentRangeStart w:id="14"/>
      <w:r w:rsidRPr="003706E3">
        <w:rPr>
          <w:rFonts w:ascii="ArialNarrow,Bold" w:hAnsi="ArialNarrow,Bold" w:cs="ArialNarrow,Bold"/>
          <w:b/>
          <w:bCs/>
          <w:color w:val="FF0000"/>
          <w:lang w:eastAsia="es-ES"/>
        </w:rPr>
        <w:t xml:space="preserve">Hasta la segunda toma del preparado (que será 5 horas antes de la colonoscopia) tendrá que seguir tomando </w:t>
      </w:r>
      <w:r w:rsidR="00644C32" w:rsidRPr="003706E3">
        <w:rPr>
          <w:rFonts w:ascii="ArialNarrow,Bold" w:hAnsi="ArialNarrow,Bold" w:cs="ArialNarrow,Bold"/>
          <w:b/>
          <w:bCs/>
          <w:color w:val="FF0000"/>
          <w:lang w:eastAsia="es-ES"/>
        </w:rPr>
        <w:t>líquidos</w:t>
      </w:r>
      <w:r w:rsidRPr="003706E3">
        <w:rPr>
          <w:rFonts w:ascii="ArialNarrow,Bold" w:hAnsi="ArialNarrow,Bold" w:cs="ArialNarrow,Bold"/>
          <w:b/>
          <w:bCs/>
          <w:color w:val="FF0000"/>
          <w:lang w:eastAsia="es-ES"/>
        </w:rPr>
        <w:t xml:space="preserve"> claros</w:t>
      </w:r>
      <w:r w:rsidR="00644C32" w:rsidRPr="003706E3">
        <w:rPr>
          <w:rFonts w:ascii="ArialNarrow,Bold" w:hAnsi="ArialNarrow,Bold" w:cs="ArialNarrow,Bold"/>
          <w:b/>
          <w:bCs/>
          <w:color w:val="FF0000"/>
          <w:lang w:eastAsia="es-ES"/>
        </w:rPr>
        <w:t>.</w:t>
      </w:r>
      <w:commentRangeEnd w:id="14"/>
      <w:r>
        <w:rPr>
          <w:rStyle w:val="Refdecomentario"/>
        </w:rPr>
        <w:commentReference w:id="14"/>
      </w:r>
    </w:p>
    <w:p w14:paraId="2D3D90BE" w14:textId="77777777" w:rsidR="003706E3" w:rsidRDefault="003706E3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0C7599DF" w14:textId="77777777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lang w:eastAsia="es-ES"/>
        </w:rPr>
      </w:pPr>
    </w:p>
    <w:p w14:paraId="169CB763" w14:textId="77777777" w:rsidR="00644C32" w:rsidRPr="00C91163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</w:pPr>
      <w:r w:rsidRPr="00C91163">
        <w:rPr>
          <w:rFonts w:ascii="ArialNarrow,Bold" w:hAnsi="ArialNarrow,Bold" w:cs="ArialNarrow,Bold"/>
          <w:b/>
          <w:bCs/>
          <w:color w:val="000000"/>
          <w:u w:val="single"/>
          <w:lang w:eastAsia="es-ES"/>
        </w:rPr>
        <w:t>SEGUNDA toma del laxante.</w:t>
      </w:r>
    </w:p>
    <w:p w14:paraId="1192CBDD" w14:textId="77777777" w:rsidR="00F24FFF" w:rsidRPr="00F24FFF" w:rsidRDefault="00644C32" w:rsidP="00F24FFF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  <w:lang w:eastAsia="es-ES"/>
        </w:rPr>
      </w:pPr>
      <w:r>
        <w:rPr>
          <w:rFonts w:ascii="ArialNarrow,Bold" w:hAnsi="ArialNarrow,Bold" w:cs="ArialNarrow,Bold"/>
          <w:b/>
          <w:bCs/>
          <w:color w:val="000000"/>
          <w:lang w:eastAsia="es-ES"/>
        </w:rPr>
        <w:t>5 horas antes de la colonoscopia</w:t>
      </w:r>
      <w:r>
        <w:rPr>
          <w:rFonts w:ascii="ArialNarrow" w:hAnsi="ArialNarrow" w:cs="ArialNarrow"/>
          <w:color w:val="000000"/>
          <w:lang w:eastAsia="es-ES"/>
        </w:rPr>
        <w:t>- Mezclar el contenido de 1 sobre en un vaso de agua y tomarlo</w:t>
      </w:r>
      <w:r w:rsidR="00F24FFF">
        <w:rPr>
          <w:rFonts w:ascii="ArialNarrow" w:hAnsi="ArialNarrow" w:cs="ArialNarrow"/>
          <w:color w:val="000000"/>
          <w:lang w:eastAsia="es-ES"/>
        </w:rPr>
        <w:t xml:space="preserve"> </w:t>
      </w:r>
      <w:r w:rsidR="00F24FFF" w:rsidRPr="00F24FFF">
        <w:rPr>
          <w:rFonts w:ascii="ArialNarrow" w:hAnsi="ArialNarrow" w:cs="ArialNarrow"/>
          <w:color w:val="FF0000"/>
          <w:lang w:eastAsia="es-ES"/>
        </w:rPr>
        <w:t>en unos 10-15 minutos.</w:t>
      </w:r>
    </w:p>
    <w:p w14:paraId="15340D5C" w14:textId="356ADDDB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</w:p>
    <w:p w14:paraId="08F14556" w14:textId="09C838F0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  <w:r>
        <w:rPr>
          <w:rFonts w:ascii="ArialNarrow" w:hAnsi="ArialNarrow" w:cs="ArialNarrow"/>
          <w:color w:val="000000"/>
          <w:lang w:eastAsia="es-ES"/>
        </w:rPr>
        <w:t xml:space="preserve">10 minutos después es </w:t>
      </w:r>
      <w:r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MUY IMPORTANTE tomar </w:t>
      </w:r>
      <w:r w:rsidR="00F24FFF" w:rsidRPr="00F24FFF">
        <w:rPr>
          <w:rFonts w:ascii="ArialNarrow" w:hAnsi="ArialNarrow" w:cs="ArialNarrow"/>
          <w:color w:val="FF0000"/>
          <w:lang w:eastAsia="es-ES"/>
        </w:rPr>
        <w:t>1,5 litros</w:t>
      </w:r>
      <w:r w:rsidR="00F24FFF">
        <w:rPr>
          <w:rFonts w:ascii="ArialNarrow" w:hAnsi="ArialNarrow" w:cs="ArialNarrow"/>
          <w:color w:val="FF0000"/>
          <w:lang w:eastAsia="es-ES"/>
        </w:rPr>
        <w:t xml:space="preserve"> (</w:t>
      </w:r>
      <w:r w:rsidR="00F24FFF" w:rsidRPr="00F24FFF">
        <w:rPr>
          <w:rFonts w:ascii="ArialNarrow" w:hAnsi="ArialNarrow" w:cs="ArialNarrow"/>
          <w:color w:val="FF0000"/>
          <w:lang w:eastAsia="es-ES"/>
        </w:rPr>
        <w:t xml:space="preserve">litro y medio) </w:t>
      </w:r>
      <w:r>
        <w:rPr>
          <w:rFonts w:ascii="ArialNarrow" w:hAnsi="ArialNarrow" w:cs="ArialNarrow"/>
          <w:color w:val="000000"/>
          <w:lang w:eastAsia="es-ES"/>
        </w:rPr>
        <w:t>de agua o bebida isotónica transparente en dos horas (un vaso entero cada 15min). Puede seguir tomando líquidos excepto leche y el yogur líquido. No puede tomar alimentos sólidos.</w:t>
      </w:r>
    </w:p>
    <w:p w14:paraId="2AFDAF96" w14:textId="77777777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</w:p>
    <w:p w14:paraId="6145E1EF" w14:textId="77777777" w:rsidR="00644C32" w:rsidRDefault="00A36F72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  <w:r>
        <w:rPr>
          <w:rFonts w:ascii="ArialNarrow,Bold" w:hAnsi="ArialNarrow,Bold" w:cs="ArialNarrow,Bold"/>
          <w:b/>
          <w:bCs/>
          <w:color w:val="000000"/>
          <w:lang w:eastAsia="es-ES"/>
        </w:rPr>
        <w:t>2</w:t>
      </w:r>
      <w:r w:rsidR="00644C32"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 horas antes de la colonoscopia </w:t>
      </w:r>
      <w:r w:rsidR="00644C32">
        <w:rPr>
          <w:rFonts w:ascii="ArialNarrow" w:hAnsi="ArialNarrow" w:cs="ArialNarrow"/>
          <w:color w:val="000000"/>
          <w:lang w:eastAsia="es-ES"/>
        </w:rPr>
        <w:t xml:space="preserve">debe estar en </w:t>
      </w:r>
      <w:r w:rsidR="00644C32">
        <w:rPr>
          <w:rFonts w:ascii="ArialNarrow,Bold" w:hAnsi="ArialNarrow,Bold" w:cs="ArialNarrow,Bold"/>
          <w:b/>
          <w:bCs/>
          <w:color w:val="000000"/>
          <w:lang w:eastAsia="es-ES"/>
        </w:rPr>
        <w:t xml:space="preserve">AYUNAS </w:t>
      </w:r>
      <w:r w:rsidR="00644C32">
        <w:rPr>
          <w:rFonts w:ascii="ArialNarrow" w:hAnsi="ArialNarrow" w:cs="ArialNarrow"/>
          <w:color w:val="000000"/>
          <w:lang w:eastAsia="es-ES"/>
        </w:rPr>
        <w:t>(ni agua).</w:t>
      </w:r>
    </w:p>
    <w:p w14:paraId="50F982DD" w14:textId="77777777" w:rsidR="00644C32" w:rsidRDefault="00644C32" w:rsidP="00644C3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lang w:eastAsia="es-ES"/>
        </w:rPr>
      </w:pPr>
    </w:p>
    <w:p w14:paraId="0F1E277D" w14:textId="77777777" w:rsidR="00F704C7" w:rsidRDefault="00F704C7"/>
    <w:p w14:paraId="12DD99AA" w14:textId="77777777" w:rsidR="00F704C7" w:rsidRDefault="00F704C7"/>
    <w:p w14:paraId="5A5CCB86" w14:textId="77777777" w:rsidR="00644C32" w:rsidRPr="00F704C7" w:rsidRDefault="00F704C7">
      <w:pPr>
        <w:rPr>
          <w:b/>
          <w:sz w:val="28"/>
          <w:szCs w:val="28"/>
        </w:rPr>
      </w:pPr>
      <w:r w:rsidRPr="00F704C7">
        <w:rPr>
          <w:b/>
          <w:sz w:val="28"/>
          <w:szCs w:val="28"/>
        </w:rPr>
        <w:t>MOVIPREP:</w:t>
      </w:r>
    </w:p>
    <w:p w14:paraId="34F8B96F" w14:textId="77777777" w:rsidR="00F704C7" w:rsidRDefault="00F704C7"/>
    <w:p w14:paraId="44EEA46D" w14:textId="77777777" w:rsidR="00F704C7" w:rsidRDefault="00F704C7">
      <w:r>
        <w:t>Prepare el producto de la siguiente manera:</w:t>
      </w:r>
    </w:p>
    <w:p w14:paraId="1226BFEB" w14:textId="77777777" w:rsidR="00F704C7" w:rsidRDefault="00F704C7">
      <w:r>
        <w:t xml:space="preserve">PASO 1: </w:t>
      </w:r>
    </w:p>
    <w:p w14:paraId="739D576F" w14:textId="77777777" w:rsidR="00F704C7" w:rsidRDefault="00F704C7">
      <w:r>
        <w:t>-Abrir una de las bolsas trasparentes y extraer los sobres A y B.</w:t>
      </w:r>
    </w:p>
    <w:p w14:paraId="76303EF2" w14:textId="77777777" w:rsidR="00F704C7" w:rsidRDefault="00F704C7">
      <w:r>
        <w:t>-Añadir el contenido de los sobres A y B en un recipiente de 1 litro.</w:t>
      </w:r>
    </w:p>
    <w:p w14:paraId="33EBD369" w14:textId="77777777" w:rsidR="00F704C7" w:rsidRDefault="00F704C7">
      <w:r>
        <w:lastRenderedPageBreak/>
        <w:t>-Añadir 1 litro de agua en el recipiente y agitar hasta que todo el polvo se haya disuelto y la solución sea clara. Esto puede llevar hasta 5 minutos.</w:t>
      </w:r>
    </w:p>
    <w:p w14:paraId="791A229B" w14:textId="77777777" w:rsidR="00F704C7" w:rsidRDefault="00F704C7"/>
    <w:p w14:paraId="7AAE8EBD" w14:textId="77777777" w:rsidR="00F704C7" w:rsidRDefault="00F704C7">
      <w:r>
        <w:t>PASO 2:</w:t>
      </w:r>
    </w:p>
    <w:p w14:paraId="15A6E15F" w14:textId="77777777" w:rsidR="00F704C7" w:rsidRDefault="00F704C7">
      <w:r>
        <w:t>Beba el litro de solución en 1 hora, intentando beber un vaso completo cada 15 minutos</w:t>
      </w:r>
    </w:p>
    <w:p w14:paraId="3E20C4F7" w14:textId="77777777" w:rsidR="00F704C7" w:rsidRDefault="00F704C7">
      <w:r>
        <w:t>PASO 3:</w:t>
      </w:r>
    </w:p>
    <w:p w14:paraId="0A310E34" w14:textId="546BECF9" w:rsidR="00F704C7" w:rsidRDefault="003706E3">
      <w:r w:rsidRPr="003706E3">
        <w:rPr>
          <w:color w:val="FF0000"/>
        </w:rPr>
        <w:t>Al acabar la toma del preparado t</w:t>
      </w:r>
      <w:r w:rsidR="00F704C7" w:rsidRPr="003706E3">
        <w:rPr>
          <w:color w:val="FF0000"/>
        </w:rPr>
        <w:t xml:space="preserve">ome, </w:t>
      </w:r>
      <w:r w:rsidR="00F704C7" w:rsidRPr="003706E3">
        <w:rPr>
          <w:b/>
          <w:color w:val="FF0000"/>
        </w:rPr>
        <w:t>al menos</w:t>
      </w:r>
      <w:r w:rsidR="00F704C7" w:rsidRPr="003706E3">
        <w:rPr>
          <w:color w:val="FF0000"/>
        </w:rPr>
        <w:t xml:space="preserve">, </w:t>
      </w:r>
      <w:r w:rsidR="00F704C7">
        <w:t>medio litro de líquidos claros: agua, caldos filtrados, zumo sin pulpa, te, bebidas isotónicas)</w:t>
      </w:r>
    </w:p>
    <w:p w14:paraId="16FA8589" w14:textId="77777777" w:rsidR="00F704C7" w:rsidRDefault="00F704C7"/>
    <w:p w14:paraId="23E1856E" w14:textId="77777777" w:rsidR="00F704C7" w:rsidRPr="00170CCB" w:rsidRDefault="00F704C7">
      <w:pPr>
        <w:rPr>
          <w:u w:val="single"/>
        </w:rPr>
      </w:pPr>
      <w:r w:rsidRPr="00170CCB">
        <w:rPr>
          <w:u w:val="single"/>
        </w:rPr>
        <w:t>Cita por la mañana:</w:t>
      </w:r>
    </w:p>
    <w:p w14:paraId="1DC88A54" w14:textId="77777777" w:rsidR="00F704C7" w:rsidRDefault="00170CCB">
      <w:r>
        <w:t>-A las 20:00 horas del dí</w:t>
      </w:r>
      <w:r w:rsidR="00F704C7">
        <w:t>a anterior de la prueba: realizar los pasos 1,2 y 3.</w:t>
      </w:r>
    </w:p>
    <w:p w14:paraId="316F894A" w14:textId="77777777" w:rsidR="00F704C7" w:rsidRDefault="00170CCB">
      <w:r>
        <w:t>-5 horas del mismo día de la prueba repetir los pasos 1,2 y 3</w:t>
      </w:r>
    </w:p>
    <w:p w14:paraId="1EF2AE62" w14:textId="77777777" w:rsidR="00170CCB" w:rsidRDefault="00170CCB"/>
    <w:p w14:paraId="5F18988D" w14:textId="77777777" w:rsidR="00170CCB" w:rsidRDefault="00170CCB">
      <w:pPr>
        <w:rPr>
          <w:u w:val="single"/>
        </w:rPr>
      </w:pPr>
      <w:r w:rsidRPr="00170CCB">
        <w:rPr>
          <w:u w:val="single"/>
        </w:rPr>
        <w:t>Cita por la tarde:</w:t>
      </w:r>
    </w:p>
    <w:p w14:paraId="4DA146D8" w14:textId="2E6F53F9" w:rsidR="00170CCB" w:rsidRDefault="00170CCB">
      <w:r>
        <w:t>-</w:t>
      </w:r>
      <w:r w:rsidRPr="003706E3">
        <w:rPr>
          <w:color w:val="FF0000"/>
        </w:rPr>
        <w:t xml:space="preserve">A las </w:t>
      </w:r>
      <w:r w:rsidR="003706E3" w:rsidRPr="003706E3">
        <w:rPr>
          <w:color w:val="FF0000"/>
        </w:rPr>
        <w:t>8</w:t>
      </w:r>
      <w:r w:rsidRPr="003706E3">
        <w:rPr>
          <w:color w:val="FF0000"/>
        </w:rPr>
        <w:t xml:space="preserve">:00 </w:t>
      </w:r>
      <w:r>
        <w:t>del mismo día de la prueba realizar los pasos 1,2 y 3.</w:t>
      </w:r>
    </w:p>
    <w:p w14:paraId="3F279C58" w14:textId="77777777" w:rsidR="00170CCB" w:rsidRDefault="00170CCB">
      <w:r>
        <w:t>-5 horas antes del mismo día de la prueba repetir los pasos 1,2 y 3.</w:t>
      </w:r>
    </w:p>
    <w:p w14:paraId="6DA5A792" w14:textId="77777777" w:rsidR="006077F4" w:rsidRDefault="006077F4"/>
    <w:p w14:paraId="187E8005" w14:textId="1772E0C7" w:rsidR="003706E3" w:rsidRPr="003706E3" w:rsidRDefault="003706E3">
      <w:pPr>
        <w:rPr>
          <w:color w:val="FF0000"/>
        </w:rPr>
      </w:pPr>
      <w:commentRangeStart w:id="15"/>
      <w:r w:rsidRPr="003706E3">
        <w:rPr>
          <w:color w:val="FF0000"/>
        </w:rPr>
        <w:t>7º pantalla:</w:t>
      </w:r>
    </w:p>
    <w:p w14:paraId="0AEF3FE5" w14:textId="1A1F7E13" w:rsidR="003706E3" w:rsidRPr="003706E3" w:rsidRDefault="003706E3">
      <w:pPr>
        <w:rPr>
          <w:color w:val="FF0000"/>
        </w:rPr>
      </w:pPr>
      <w:r w:rsidRPr="003706E3">
        <w:rPr>
          <w:color w:val="FF0000"/>
        </w:rPr>
        <w:t>SITUACIONES ESPECIALES.</w:t>
      </w:r>
    </w:p>
    <w:p w14:paraId="072D7129" w14:textId="6889FE12" w:rsidR="003706E3" w:rsidRPr="003706E3" w:rsidRDefault="003706E3" w:rsidP="003706E3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 w:rsidRPr="003706E3">
        <w:rPr>
          <w:rFonts w:eastAsia="Times New Roman"/>
          <w:color w:val="FF0000"/>
          <w:sz w:val="24"/>
          <w:szCs w:val="24"/>
          <w:lang w:eastAsia="es-ES"/>
        </w:rPr>
        <w:t>Esta operado de CIRUGIA BARIÁTRICA SI/NO</w:t>
      </w:r>
    </w:p>
    <w:p w14:paraId="4D03D0FF" w14:textId="1AF50E51" w:rsidR="003706E3" w:rsidRPr="003706E3" w:rsidRDefault="003706E3" w:rsidP="003706E3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 w:rsidRPr="003706E3">
        <w:rPr>
          <w:rFonts w:eastAsia="Times New Roman"/>
          <w:color w:val="FF0000"/>
          <w:sz w:val="24"/>
          <w:szCs w:val="24"/>
          <w:lang w:eastAsia="es-ES"/>
        </w:rPr>
        <w:t xml:space="preserve">            Si es SI: Aumente la separación entre las tomas a 20-25 minutos y beba el preparado más despacio.</w:t>
      </w:r>
    </w:p>
    <w:p w14:paraId="2675AEF0" w14:textId="77777777" w:rsidR="003706E3" w:rsidRPr="003706E3" w:rsidRDefault="003706E3" w:rsidP="003706E3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</w:p>
    <w:p w14:paraId="0BC50109" w14:textId="5B6E94EA" w:rsidR="003706E3" w:rsidRPr="003706E3" w:rsidRDefault="003706E3" w:rsidP="003706E3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 w:rsidRPr="003706E3">
        <w:rPr>
          <w:rFonts w:eastAsia="Times New Roman"/>
          <w:color w:val="FF0000"/>
          <w:sz w:val="24"/>
          <w:szCs w:val="24"/>
          <w:lang w:eastAsia="es-ES"/>
        </w:rPr>
        <w:t xml:space="preserve"> Ha PRESENTADO NÁUSEAS O VÓMITOS durante la toma del laxante: SI/NO</w:t>
      </w:r>
    </w:p>
    <w:p w14:paraId="009FFACE" w14:textId="7928A2B5" w:rsidR="003706E3" w:rsidRPr="003706E3" w:rsidRDefault="003706E3" w:rsidP="003706E3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 w:rsidRPr="003706E3">
        <w:rPr>
          <w:rFonts w:eastAsia="Times New Roman"/>
          <w:color w:val="FF0000"/>
          <w:sz w:val="24"/>
          <w:szCs w:val="24"/>
          <w:lang w:eastAsia="es-ES"/>
        </w:rPr>
        <w:t xml:space="preserve">            Si es SI: Aumente la separación entre las tomas a 20-25 minutos y beba el preparado más despacio, tomándolo a sorbos pequeños, y pruebe a camuflar el sabor añadiendo un poco de zumo de melocotón sin pulpa o a tomar el preparado frío mezclándolo con agua fría no a temperatura ambiente </w:t>
      </w:r>
    </w:p>
    <w:p w14:paraId="1FC57390" w14:textId="77777777" w:rsidR="003706E3" w:rsidRPr="003706E3" w:rsidRDefault="003706E3" w:rsidP="003706E3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</w:p>
    <w:p w14:paraId="74EF251D" w14:textId="199CE1BB" w:rsidR="003706E3" w:rsidRPr="003706E3" w:rsidRDefault="003706E3" w:rsidP="003706E3">
      <w:pPr>
        <w:spacing w:after="0" w:line="240" w:lineRule="auto"/>
        <w:textAlignment w:val="baseline"/>
        <w:rPr>
          <w:rFonts w:eastAsia="Times New Roman"/>
          <w:color w:val="FF0000"/>
          <w:sz w:val="24"/>
          <w:szCs w:val="24"/>
          <w:lang w:eastAsia="es-ES"/>
        </w:rPr>
      </w:pPr>
      <w:r w:rsidRPr="003706E3">
        <w:rPr>
          <w:rFonts w:eastAsia="Times New Roman"/>
          <w:color w:val="FF0000"/>
          <w:sz w:val="24"/>
          <w:szCs w:val="24"/>
          <w:lang w:eastAsia="es-ES"/>
        </w:rPr>
        <w:t xml:space="preserve">Si ha vomitado gran parte del preparado que ha tomado </w:t>
      </w:r>
      <w:proofErr w:type="gramStart"/>
      <w:r w:rsidRPr="003706E3">
        <w:rPr>
          <w:rFonts w:eastAsia="Times New Roman"/>
          <w:color w:val="FF0000"/>
          <w:sz w:val="24"/>
          <w:szCs w:val="24"/>
          <w:lang w:eastAsia="es-ES"/>
        </w:rPr>
        <w:t>( más</w:t>
      </w:r>
      <w:proofErr w:type="gramEnd"/>
      <w:r w:rsidRPr="003706E3">
        <w:rPr>
          <w:rFonts w:eastAsia="Times New Roman"/>
          <w:color w:val="FF0000"/>
          <w:sz w:val="24"/>
          <w:szCs w:val="24"/>
          <w:lang w:eastAsia="es-ES"/>
        </w:rPr>
        <w:t xml:space="preserve"> de la mitad y sobre todo de la segunda parte ) contacte con la secretaria de endoscopias para reprogramar su cita y consulte con su Médico para que le aconseje otros tipos de preparado.</w:t>
      </w:r>
      <w:commentRangeEnd w:id="15"/>
      <w:r>
        <w:rPr>
          <w:rStyle w:val="Refdecomentario"/>
        </w:rPr>
        <w:commentReference w:id="15"/>
      </w:r>
    </w:p>
    <w:p w14:paraId="156FC685" w14:textId="15F588AB" w:rsidR="003706E3" w:rsidRDefault="003706E3" w:rsidP="003706E3">
      <w:r>
        <w:t xml:space="preserve"> </w:t>
      </w:r>
    </w:p>
    <w:p w14:paraId="1E756F7E" w14:textId="77777777" w:rsidR="003706E3" w:rsidRDefault="003706E3"/>
    <w:p w14:paraId="071A7072" w14:textId="77777777" w:rsidR="006077F4" w:rsidRDefault="006077F4"/>
    <w:p w14:paraId="1C58882D" w14:textId="327353CA" w:rsidR="006077F4" w:rsidRPr="003706E3" w:rsidRDefault="003706E3">
      <w:pPr>
        <w:rPr>
          <w:color w:val="FF0000"/>
        </w:rPr>
      </w:pPr>
      <w:r w:rsidRPr="003706E3">
        <w:rPr>
          <w:color w:val="FF0000"/>
        </w:rPr>
        <w:t xml:space="preserve">8 </w:t>
      </w:r>
      <w:proofErr w:type="spellStart"/>
      <w:r w:rsidRPr="003706E3">
        <w:rPr>
          <w:color w:val="FF0000"/>
        </w:rPr>
        <w:t>º</w:t>
      </w:r>
      <w:r w:rsidR="006077F4" w:rsidRPr="003706E3">
        <w:rPr>
          <w:color w:val="FF0000"/>
        </w:rPr>
        <w:t>pantalla</w:t>
      </w:r>
      <w:proofErr w:type="spellEnd"/>
      <w:r w:rsidR="006077F4">
        <w:t>: DURANTE LA TOMA DE LAXANTE</w:t>
      </w:r>
      <w:r>
        <w:t xml:space="preserve"> </w:t>
      </w:r>
      <w:r w:rsidRPr="003706E3">
        <w:rPr>
          <w:color w:val="FF0000"/>
        </w:rPr>
        <w:t>anote los siguientes eventos</w:t>
      </w:r>
    </w:p>
    <w:p w14:paraId="0B6CFA1F" w14:textId="4E42E057" w:rsidR="00CB7591" w:rsidRDefault="00CB7591">
      <w:r w:rsidRPr="003706E3">
        <w:rPr>
          <w:color w:val="FF0000"/>
        </w:rPr>
        <w:lastRenderedPageBreak/>
        <w:t xml:space="preserve">HORA INICIO DE </w:t>
      </w:r>
      <w:r w:rsidR="003706E3" w:rsidRPr="003706E3">
        <w:rPr>
          <w:color w:val="FF0000"/>
        </w:rPr>
        <w:t xml:space="preserve">LA TOMA DEL </w:t>
      </w:r>
      <w:r w:rsidRPr="003706E3">
        <w:rPr>
          <w:color w:val="FF0000"/>
        </w:rPr>
        <w:t>LAXANTE:</w:t>
      </w:r>
      <w:r w:rsidR="003706E3" w:rsidRPr="003706E3">
        <w:rPr>
          <w:color w:val="FF0000"/>
        </w:rPr>
        <w:t xml:space="preserve"> </w:t>
      </w:r>
      <w:r w:rsidR="00A36F72">
        <w:t>___</w:t>
      </w:r>
      <w:proofErr w:type="gramStart"/>
      <w:r w:rsidR="00A36F72">
        <w:t>_:_</w:t>
      </w:r>
      <w:proofErr w:type="gramEnd"/>
      <w:r w:rsidR="00A36F72">
        <w:t>______</w:t>
      </w:r>
    </w:p>
    <w:p w14:paraId="5F6374BC" w14:textId="76DE8A82" w:rsidR="003706E3" w:rsidRDefault="003706E3" w:rsidP="003706E3">
      <w:r>
        <w:t xml:space="preserve">HORA DE LA 1º </w:t>
      </w:r>
      <w:proofErr w:type="gramStart"/>
      <w:r>
        <w:t>DEPOSICIÓ</w:t>
      </w:r>
      <w:r w:rsidR="00CB7591">
        <w:t xml:space="preserve">N </w:t>
      </w:r>
      <w:r>
        <w:t>:</w:t>
      </w:r>
      <w:proofErr w:type="gramEnd"/>
      <w:r>
        <w:t xml:space="preserve"> ___:_______</w:t>
      </w:r>
    </w:p>
    <w:p w14:paraId="4FDBA928" w14:textId="77777777" w:rsidR="003706E3" w:rsidRDefault="003706E3"/>
    <w:p w14:paraId="6EC42D95" w14:textId="78746D0E" w:rsidR="00CB7591" w:rsidRDefault="003706E3">
      <w:r>
        <w:t xml:space="preserve">Sí </w:t>
      </w:r>
      <w:r w:rsidR="00CB7591">
        <w:t>pasan más de 3 horas</w:t>
      </w:r>
      <w:r w:rsidR="00A36F72">
        <w:t xml:space="preserve"> </w:t>
      </w:r>
      <w:r w:rsidR="00A36F72" w:rsidRPr="003706E3">
        <w:rPr>
          <w:color w:val="FF0000"/>
        </w:rPr>
        <w:t xml:space="preserve">desde </w:t>
      </w:r>
      <w:r w:rsidRPr="003706E3">
        <w:rPr>
          <w:color w:val="FF0000"/>
        </w:rPr>
        <w:t xml:space="preserve">que inició la toma de la </w:t>
      </w:r>
      <w:r w:rsidR="00A36F72" w:rsidRPr="003706E3">
        <w:rPr>
          <w:color w:val="FF0000"/>
        </w:rPr>
        <w:t xml:space="preserve">preparación </w:t>
      </w:r>
      <w:r w:rsidR="00A36F72">
        <w:t xml:space="preserve">hasta la 1º </w:t>
      </w:r>
      <w:r w:rsidR="00A36F72" w:rsidRPr="003706E3">
        <w:t>depos</w:t>
      </w:r>
      <w:r w:rsidRPr="003706E3">
        <w:t>i</w:t>
      </w:r>
      <w:r w:rsidR="00A36F72" w:rsidRPr="003706E3">
        <w:t>ción,</w:t>
      </w:r>
      <w:r w:rsidR="00CB7591">
        <w:t xml:space="preserve"> </w:t>
      </w:r>
      <w:r>
        <w:t xml:space="preserve">le recomendamos que beba al menos UN LITRO Y MEDIO DE LÍQUIDOS CLAROS </w:t>
      </w:r>
      <w:r w:rsidR="00CB7591">
        <w:t>durante el resto de la preparación)</w:t>
      </w:r>
    </w:p>
    <w:p w14:paraId="7715A16A" w14:textId="51C05219" w:rsidR="00CB7591" w:rsidRDefault="00CB7591">
      <w:r>
        <w:t>Hora de la última deposición</w:t>
      </w:r>
      <w:r w:rsidR="00A36F72">
        <w:t>:</w:t>
      </w:r>
      <w:r w:rsidR="003706E3">
        <w:t xml:space="preserve"> </w:t>
      </w:r>
      <w:r w:rsidR="00A36F72">
        <w:t>____</w:t>
      </w:r>
      <w:proofErr w:type="gramStart"/>
      <w:r w:rsidR="00A36F72">
        <w:t>_:_</w:t>
      </w:r>
      <w:proofErr w:type="gramEnd"/>
      <w:r w:rsidR="00A36F72">
        <w:t>_____</w:t>
      </w:r>
    </w:p>
    <w:p w14:paraId="13DE5C1E" w14:textId="77777777" w:rsidR="006077F4" w:rsidRDefault="006077F4"/>
    <w:p w14:paraId="03DE650E" w14:textId="77777777" w:rsidR="00CB7591" w:rsidRDefault="00CB7591"/>
    <w:p w14:paraId="05D78668" w14:textId="5DA95FF0" w:rsidR="00CB7591" w:rsidRDefault="003706E3">
      <w:r>
        <w:t>9º</w:t>
      </w:r>
      <w:r w:rsidR="00CB7591">
        <w:t xml:space="preserve"> PANTALLA: Aspecto de la última deposición:</w:t>
      </w:r>
    </w:p>
    <w:p w14:paraId="384BFFBA" w14:textId="77777777" w:rsidR="00CB7591" w:rsidRDefault="00CB7591">
      <w:r>
        <w:t>Imágenes-.</w:t>
      </w:r>
      <w:r w:rsidR="00A36F72">
        <w:t xml:space="preserve"> </w:t>
      </w:r>
      <w:proofErr w:type="gramStart"/>
      <w:r w:rsidR="00A36F72">
        <w:t>( las</w:t>
      </w:r>
      <w:proofErr w:type="gramEnd"/>
      <w:r w:rsidR="00A36F72">
        <w:t xml:space="preserve"> enviaremos)</w:t>
      </w:r>
    </w:p>
    <w:p w14:paraId="569E4209" w14:textId="77777777" w:rsidR="00CB7591" w:rsidRDefault="00CB7591"/>
    <w:p w14:paraId="10582758" w14:textId="77777777" w:rsidR="00A36F72" w:rsidRDefault="00A36F72">
      <w:r>
        <w:t>Algunos ejemplos:</w:t>
      </w:r>
    </w:p>
    <w:p w14:paraId="20EA06CE" w14:textId="77777777" w:rsidR="00CB7591" w:rsidRDefault="00A36F72" w:rsidP="00A36F72">
      <w:pPr>
        <w:pStyle w:val="Prrafodelista"/>
        <w:numPr>
          <w:ilvl w:val="0"/>
          <w:numId w:val="4"/>
        </w:numPr>
      </w:pPr>
      <w:r>
        <w:t>Si só</w:t>
      </w:r>
      <w:r w:rsidR="00CB7591">
        <w:t>lidas: contactar con el servicio de endoscopias para progr</w:t>
      </w:r>
      <w:r>
        <w:t>a</w:t>
      </w:r>
      <w:r w:rsidR="00CB7591">
        <w:t>mar nueva cita</w:t>
      </w:r>
    </w:p>
    <w:p w14:paraId="4D13CA47" w14:textId="77777777" w:rsidR="00CB7591" w:rsidRDefault="00A36F72" w:rsidP="00A36F72">
      <w:pPr>
        <w:pStyle w:val="Prrafodelista"/>
        <w:numPr>
          <w:ilvl w:val="0"/>
          <w:numId w:val="4"/>
        </w:numPr>
      </w:pPr>
      <w:r>
        <w:t xml:space="preserve">Si </w:t>
      </w:r>
      <w:r w:rsidR="00CB7591">
        <w:t xml:space="preserve">espesas </w:t>
      </w:r>
      <w:r>
        <w:t>y pastosos continuar bebiendo lí</w:t>
      </w:r>
      <w:r w:rsidR="00CB7591">
        <w:t>quidos claros</w:t>
      </w:r>
    </w:p>
    <w:p w14:paraId="0B43DD8A" w14:textId="77777777" w:rsidR="00CB7591" w:rsidRPr="00170CCB" w:rsidRDefault="00CB7591" w:rsidP="00A36F72">
      <w:pPr>
        <w:pStyle w:val="Prrafodelista"/>
        <w:numPr>
          <w:ilvl w:val="0"/>
          <w:numId w:val="4"/>
        </w:numPr>
      </w:pPr>
      <w:r>
        <w:t>Si l</w:t>
      </w:r>
      <w:r w:rsidR="00A36F72">
        <w:t>í</w:t>
      </w:r>
      <w:r>
        <w:t>quido claro “como manzanilla” todo perfecto acudir a la hora programada y no beba má</w:t>
      </w:r>
      <w:r w:rsidR="00A36F72">
        <w:t>s lí</w:t>
      </w:r>
      <w:r>
        <w:t>quidos.</w:t>
      </w:r>
    </w:p>
    <w:sectPr w:rsidR="00CB7591" w:rsidRPr="00170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nar nuñez" w:date="2023-01-26T20:44:00Z" w:initials="hn">
    <w:p w14:paraId="4E56E6B2" w14:textId="77777777" w:rsidR="005851E5" w:rsidRDefault="005851E5">
      <w:pPr>
        <w:pStyle w:val="Textocomentario"/>
      </w:pPr>
      <w:r>
        <w:rPr>
          <w:rStyle w:val="Refdecomentario"/>
        </w:rPr>
        <w:annotationRef/>
      </w:r>
      <w:r>
        <w:t xml:space="preserve"> Valorar si es preciso incluir más nombres comerciales por cada generico,….</w:t>
      </w:r>
    </w:p>
  </w:comment>
  <w:comment w:id="1" w:author="Cuenta Microsoft" w:date="2023-02-03T10:40:00Z" w:initials="CM">
    <w:p w14:paraId="7F3F5ECE" w14:textId="1BC3FB0E" w:rsidR="00174181" w:rsidRDefault="00174181">
      <w:pPr>
        <w:pStyle w:val="Textocomentario"/>
      </w:pPr>
      <w:r>
        <w:rPr>
          <w:rStyle w:val="Refdecomentario"/>
        </w:rPr>
        <w:annotationRef/>
      </w:r>
      <w:r>
        <w:t xml:space="preserve">Se puede poner </w:t>
      </w:r>
      <w:r>
        <w:t>“ otros fármacos de este tipo” al final ( ya se explica que son para alteraciones estado ánimo, para dormir, ansiedad…)</w:t>
      </w:r>
    </w:p>
  </w:comment>
  <w:comment w:id="2" w:author="Cuenta Microsoft" w:date="2023-02-03T10:45:00Z" w:initials="CM">
    <w:p w14:paraId="588AB8A3" w14:textId="6E68F6FC" w:rsidR="00174181" w:rsidRDefault="00174181">
      <w:pPr>
        <w:pStyle w:val="Textocomentario"/>
      </w:pPr>
      <w:r>
        <w:rPr>
          <w:rStyle w:val="Refdecomentario"/>
        </w:rPr>
        <w:annotationRef/>
      </w:r>
      <w:r>
        <w:t>“con burbujas” mejor que “carbonatadas”</w:t>
      </w:r>
    </w:p>
  </w:comment>
  <w:comment w:id="3" w:author="Cuenta Microsoft" w:date="2023-02-03T10:46:00Z" w:initials="CM">
    <w:p w14:paraId="51F5A114" w14:textId="57315A60" w:rsidR="00174181" w:rsidRDefault="00174181">
      <w:pPr>
        <w:pStyle w:val="Textocomentario"/>
      </w:pPr>
      <w:r>
        <w:rPr>
          <w:rStyle w:val="Refdecomentario"/>
        </w:rPr>
        <w:annotationRef/>
      </w:r>
    </w:p>
  </w:comment>
  <w:comment w:id="4" w:author="Cuenta Microsoft" w:date="2023-02-03T10:47:00Z" w:initials="CM">
    <w:p w14:paraId="388A44B8" w14:textId="77777777" w:rsidR="00174181" w:rsidRDefault="00174181" w:rsidP="00174181">
      <w:r>
        <w:rPr>
          <w:rStyle w:val="Refdecomentario"/>
        </w:rPr>
        <w:annotationRef/>
      </w:r>
      <w:r>
        <w:t xml:space="preserve">Es necesario que no contengan azúcar </w:t>
      </w:r>
      <w:r>
        <w:t>( si no es diabético, claro) ¿????</w:t>
      </w:r>
    </w:p>
    <w:p w14:paraId="402CDA6A" w14:textId="13C3DFE4" w:rsidR="00174181" w:rsidRDefault="00174181">
      <w:pPr>
        <w:pStyle w:val="Textocomentario"/>
      </w:pPr>
    </w:p>
  </w:comment>
  <w:comment w:id="5" w:author="Cuenta Microsoft" w:date="2023-02-03T11:00:00Z" w:initials="CM">
    <w:p w14:paraId="7D0BB934" w14:textId="1D955C3C" w:rsidR="003E08FF" w:rsidRDefault="003E08FF">
      <w:pPr>
        <w:pStyle w:val="Textocomentario"/>
      </w:pPr>
      <w:r>
        <w:rPr>
          <w:rStyle w:val="Refdecomentario"/>
        </w:rPr>
        <w:annotationRef/>
      </w:r>
      <w:r>
        <w:t xml:space="preserve">Esto tiene que aparecer </w:t>
      </w:r>
      <w:r>
        <w:t>antes . en la SEGUNDA PANTALLA</w:t>
      </w:r>
    </w:p>
  </w:comment>
  <w:comment w:id="6" w:author="henar nuñez" w:date="2023-01-26T20:46:00Z" w:initials="hn">
    <w:p w14:paraId="76DD2A01" w14:textId="77777777" w:rsidR="005851E5" w:rsidRDefault="005851E5">
      <w:pPr>
        <w:pStyle w:val="Textocomentario"/>
      </w:pPr>
      <w:r>
        <w:rPr>
          <w:rStyle w:val="Refdecomentario"/>
        </w:rPr>
        <w:annotationRef/>
      </w:r>
      <w:r>
        <w:t>O cambiar el número de días- Esto no se traduce en anular la cita</w:t>
      </w:r>
    </w:p>
  </w:comment>
  <w:comment w:id="7" w:author="Cuenta Microsoft" w:date="2023-02-03T10:56:00Z" w:initials="CM">
    <w:p w14:paraId="57F96214" w14:textId="3BC2B311" w:rsidR="00174181" w:rsidRDefault="00174181">
      <w:pPr>
        <w:pStyle w:val="Textocomentario"/>
      </w:pPr>
      <w:r>
        <w:rPr>
          <w:rStyle w:val="Refdecomentario"/>
        </w:rPr>
        <w:annotationRef/>
      </w:r>
      <w:r>
        <w:t>Con 5 días es suficiente</w:t>
      </w:r>
    </w:p>
  </w:comment>
  <w:comment w:id="13" w:author="Cuenta Microsoft" w:date="2023-02-03T11:30:00Z" w:initials="CM">
    <w:p w14:paraId="5E0202E1" w14:textId="712EA6A0" w:rsidR="00F24FFF" w:rsidRDefault="00F24FFF">
      <w:pPr>
        <w:pStyle w:val="Textocomentario"/>
      </w:pPr>
      <w:r>
        <w:rPr>
          <w:rStyle w:val="Refdecomentario"/>
        </w:rPr>
        <w:annotationRef/>
      </w:r>
      <w:r>
        <w:t>ESTO LO HE REDUCIDO ASÍ</w:t>
      </w:r>
    </w:p>
  </w:comment>
  <w:comment w:id="14" w:author="Cuenta Microsoft" w:date="2023-02-03T11:37:00Z" w:initials="CM">
    <w:p w14:paraId="1F0CD0CF" w14:textId="4F267989" w:rsidR="003706E3" w:rsidRDefault="003706E3">
      <w:pPr>
        <w:pStyle w:val="Textocomentario"/>
      </w:pPr>
      <w:r>
        <w:rPr>
          <w:rStyle w:val="Refdecomentario"/>
        </w:rPr>
        <w:annotationRef/>
      </w:r>
      <w:r>
        <w:t>Esta recomendación sirva tanto para colonoscopias de mañana como de tarde</w:t>
      </w:r>
    </w:p>
  </w:comment>
  <w:comment w:id="15" w:author="Cuenta Microsoft" w:date="2023-02-03T11:51:00Z" w:initials="CM">
    <w:p w14:paraId="5738F3C5" w14:textId="5F6E0D6C" w:rsidR="003706E3" w:rsidRDefault="003706E3">
      <w:pPr>
        <w:pStyle w:val="Textocomentario"/>
      </w:pPr>
      <w:r>
        <w:rPr>
          <w:rStyle w:val="Refdecomentario"/>
        </w:rPr>
        <w:annotationRef/>
      </w:r>
      <w:r>
        <w:t>Yo esto lo pondría antes, pantalla 7, y más o menos así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56E6B2" w15:done="0"/>
  <w15:commentEx w15:paraId="7F3F5ECE" w15:paraIdParent="4E56E6B2" w15:done="0"/>
  <w15:commentEx w15:paraId="588AB8A3" w15:done="0"/>
  <w15:commentEx w15:paraId="51F5A114" w15:done="0"/>
  <w15:commentEx w15:paraId="402CDA6A" w15:paraIdParent="51F5A114" w15:done="0"/>
  <w15:commentEx w15:paraId="7D0BB934" w15:done="0"/>
  <w15:commentEx w15:paraId="76DD2A01" w15:done="0"/>
  <w15:commentEx w15:paraId="57F96214" w15:paraIdParent="76DD2A01" w15:done="0"/>
  <w15:commentEx w15:paraId="5E0202E1" w15:done="0"/>
  <w15:commentEx w15:paraId="1F0CD0CF" w15:done="0"/>
  <w15:commentEx w15:paraId="5738F3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56E6B2" w16cid:durableId="27922BC9"/>
  <w16cid:commentId w16cid:paraId="7F3F5ECE" w16cid:durableId="27922BCA"/>
  <w16cid:commentId w16cid:paraId="588AB8A3" w16cid:durableId="27922BCB"/>
  <w16cid:commentId w16cid:paraId="51F5A114" w16cid:durableId="27922BCC"/>
  <w16cid:commentId w16cid:paraId="402CDA6A" w16cid:durableId="27922BCD"/>
  <w16cid:commentId w16cid:paraId="7D0BB934" w16cid:durableId="27922BCE"/>
  <w16cid:commentId w16cid:paraId="76DD2A01" w16cid:durableId="27922BCF"/>
  <w16cid:commentId w16cid:paraId="57F96214" w16cid:durableId="27922BD0"/>
  <w16cid:commentId w16cid:paraId="5E0202E1" w16cid:durableId="27922BD1"/>
  <w16cid:commentId w16cid:paraId="1F0CD0CF" w16cid:durableId="27922BD2"/>
  <w16cid:commentId w16cid:paraId="5738F3C5" w16cid:durableId="27922B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Narrow,Bold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20B060602020203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54B"/>
    <w:multiLevelType w:val="hybridMultilevel"/>
    <w:tmpl w:val="8C029294"/>
    <w:lvl w:ilvl="0" w:tplc="0C0A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52031F9"/>
    <w:multiLevelType w:val="hybridMultilevel"/>
    <w:tmpl w:val="FE5E238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6E11C4"/>
    <w:multiLevelType w:val="hybridMultilevel"/>
    <w:tmpl w:val="8D3E2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66C71"/>
    <w:multiLevelType w:val="hybridMultilevel"/>
    <w:tmpl w:val="1E02AFA0"/>
    <w:lvl w:ilvl="0" w:tplc="EB501F4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66938813">
    <w:abstractNumId w:val="1"/>
  </w:num>
  <w:num w:numId="2" w16cid:durableId="1081760691">
    <w:abstractNumId w:val="0"/>
  </w:num>
  <w:num w:numId="3" w16cid:durableId="466970545">
    <w:abstractNumId w:val="3"/>
  </w:num>
  <w:num w:numId="4" w16cid:durableId="8321406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nar nuñez">
    <w15:presenceInfo w15:providerId="Windows Live" w15:userId="21410872e0fd5733"/>
  </w15:person>
  <w15:person w15:author="Cuenta Microsoft">
    <w15:presenceInfo w15:providerId="Windows Live" w15:userId="8bf2d71d458570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03"/>
    <w:rsid w:val="000C1B21"/>
    <w:rsid w:val="00135B24"/>
    <w:rsid w:val="00170CCB"/>
    <w:rsid w:val="00174181"/>
    <w:rsid w:val="00211B31"/>
    <w:rsid w:val="002B3737"/>
    <w:rsid w:val="002D04B7"/>
    <w:rsid w:val="002E12D1"/>
    <w:rsid w:val="0034256D"/>
    <w:rsid w:val="0036177B"/>
    <w:rsid w:val="003706E3"/>
    <w:rsid w:val="003E08FF"/>
    <w:rsid w:val="00480813"/>
    <w:rsid w:val="005059BB"/>
    <w:rsid w:val="0051376C"/>
    <w:rsid w:val="00523F4E"/>
    <w:rsid w:val="005851E5"/>
    <w:rsid w:val="006077F4"/>
    <w:rsid w:val="00644C32"/>
    <w:rsid w:val="006D2624"/>
    <w:rsid w:val="0081482B"/>
    <w:rsid w:val="00864632"/>
    <w:rsid w:val="008B769E"/>
    <w:rsid w:val="008E16DB"/>
    <w:rsid w:val="0093121D"/>
    <w:rsid w:val="009875A8"/>
    <w:rsid w:val="00A36F72"/>
    <w:rsid w:val="00BA027A"/>
    <w:rsid w:val="00C30C40"/>
    <w:rsid w:val="00C57740"/>
    <w:rsid w:val="00CB5898"/>
    <w:rsid w:val="00CB7591"/>
    <w:rsid w:val="00D870D7"/>
    <w:rsid w:val="00DE4916"/>
    <w:rsid w:val="00EC7A03"/>
    <w:rsid w:val="00EE25E3"/>
    <w:rsid w:val="00F24FFF"/>
    <w:rsid w:val="00F704C7"/>
    <w:rsid w:val="00F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44A3"/>
  <w15:chartTrackingRefBased/>
  <w15:docId w15:val="{EC42DCF8-A552-4CB3-ABF0-89D7A37F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73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851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51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51E5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51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51E5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5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1E5"/>
    <w:rPr>
      <w:rFonts w:ascii="Segoe UI" w:hAnsi="Segoe UI" w:cs="Segoe UI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9875A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diagramColors" Target="diagrams/colors1.xm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CA85E1-4471-4997-92BA-BBF36C896C20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4657429-EAB6-40AB-8A7C-5E9DA4A2EDE3}">
      <dgm:prSet phldrT="[Texto]"/>
      <dgm:spPr/>
      <dgm:t>
        <a:bodyPr/>
        <a:lstStyle/>
        <a:p>
          <a:r>
            <a:rPr lang="es-ES"/>
            <a:t>DIA 1 </a:t>
          </a:r>
        </a:p>
      </dgm:t>
    </dgm:pt>
    <dgm:pt modelId="{1E8FBEF4-05AB-4776-8218-93D40DD4FFB7}" type="parTrans" cxnId="{F1BF053E-B9B5-45A8-9613-461A27EB7C67}">
      <dgm:prSet/>
      <dgm:spPr/>
      <dgm:t>
        <a:bodyPr/>
        <a:lstStyle/>
        <a:p>
          <a:endParaRPr lang="es-ES"/>
        </a:p>
      </dgm:t>
    </dgm:pt>
    <dgm:pt modelId="{9C722E98-557B-4778-939C-E212765CE7A9}" type="sibTrans" cxnId="{F1BF053E-B9B5-45A8-9613-461A27EB7C67}">
      <dgm:prSet/>
      <dgm:spPr/>
      <dgm:t>
        <a:bodyPr/>
        <a:lstStyle/>
        <a:p>
          <a:endParaRPr lang="es-ES"/>
        </a:p>
      </dgm:t>
    </dgm:pt>
    <dgm:pt modelId="{A4E33DC0-6080-41F0-A2CF-636FC8C050C9}">
      <dgm:prSet phldrT="[Texto]"/>
      <dgm:spPr/>
      <dgm:t>
        <a:bodyPr/>
        <a:lstStyle/>
        <a:p>
          <a:r>
            <a:rPr lang="es-ES"/>
            <a:t>Dieta restringida pobre en residuos</a:t>
          </a:r>
        </a:p>
      </dgm:t>
    </dgm:pt>
    <dgm:pt modelId="{3D9DC87B-C48B-4984-9322-A0065C17D6EB}" type="parTrans" cxnId="{DED603E5-C927-47AF-A9D1-93DAE4254BFF}">
      <dgm:prSet/>
      <dgm:spPr/>
      <dgm:t>
        <a:bodyPr/>
        <a:lstStyle/>
        <a:p>
          <a:endParaRPr lang="es-ES"/>
        </a:p>
      </dgm:t>
    </dgm:pt>
    <dgm:pt modelId="{13230B20-3DDC-4700-B5EC-E5A34EBD4F03}" type="sibTrans" cxnId="{DED603E5-C927-47AF-A9D1-93DAE4254BFF}">
      <dgm:prSet/>
      <dgm:spPr/>
      <dgm:t>
        <a:bodyPr/>
        <a:lstStyle/>
        <a:p>
          <a:endParaRPr lang="es-ES"/>
        </a:p>
      </dgm:t>
    </dgm:pt>
    <dgm:pt modelId="{EF00656C-18B2-4490-8C1F-88865F0AFD1C}">
      <dgm:prSet phldrT="[Texto]"/>
      <dgm:spPr/>
      <dgm:t>
        <a:bodyPr/>
        <a:lstStyle/>
        <a:p>
          <a:r>
            <a:rPr lang="es-ES"/>
            <a:t>DIA 2</a:t>
          </a:r>
        </a:p>
      </dgm:t>
    </dgm:pt>
    <dgm:pt modelId="{FF6841B4-E154-4828-A74D-A3EE95D9ED38}" type="parTrans" cxnId="{8E9B5F78-1F5F-4D20-AB10-CA42BCB5FE20}">
      <dgm:prSet/>
      <dgm:spPr/>
      <dgm:t>
        <a:bodyPr/>
        <a:lstStyle/>
        <a:p>
          <a:endParaRPr lang="es-ES"/>
        </a:p>
      </dgm:t>
    </dgm:pt>
    <dgm:pt modelId="{551D5D95-83CD-44D6-920B-999B054FCF98}" type="sibTrans" cxnId="{8E9B5F78-1F5F-4D20-AB10-CA42BCB5FE20}">
      <dgm:prSet/>
      <dgm:spPr/>
      <dgm:t>
        <a:bodyPr/>
        <a:lstStyle/>
        <a:p>
          <a:endParaRPr lang="es-ES"/>
        </a:p>
      </dgm:t>
    </dgm:pt>
    <dgm:pt modelId="{8869291E-7587-4A29-ADBB-467DF8E43EDD}">
      <dgm:prSet phldrT="[Texto]"/>
      <dgm:spPr/>
      <dgm:t>
        <a:bodyPr/>
        <a:lstStyle/>
        <a:p>
          <a:r>
            <a:rPr lang="es-ES"/>
            <a:t>Dieta restringida pobre en residuos</a:t>
          </a:r>
        </a:p>
      </dgm:t>
    </dgm:pt>
    <dgm:pt modelId="{3CF6E0C3-6338-49E4-9A6A-C2D43218C363}" type="parTrans" cxnId="{2D337149-33E1-4EBA-88EA-01C3D78BDE7B}">
      <dgm:prSet/>
      <dgm:spPr/>
      <dgm:t>
        <a:bodyPr/>
        <a:lstStyle/>
        <a:p>
          <a:endParaRPr lang="es-ES"/>
        </a:p>
      </dgm:t>
    </dgm:pt>
    <dgm:pt modelId="{8459FDD3-E8F4-442B-844C-5993F1A18CB8}" type="sibTrans" cxnId="{2D337149-33E1-4EBA-88EA-01C3D78BDE7B}">
      <dgm:prSet/>
      <dgm:spPr/>
      <dgm:t>
        <a:bodyPr/>
        <a:lstStyle/>
        <a:p>
          <a:endParaRPr lang="es-ES"/>
        </a:p>
      </dgm:t>
    </dgm:pt>
    <dgm:pt modelId="{FF2CA432-AEF8-4DBD-B080-35256D33F567}">
      <dgm:prSet phldrT="[Texto]"/>
      <dgm:spPr/>
      <dgm:t>
        <a:bodyPr/>
        <a:lstStyle/>
        <a:p>
          <a:r>
            <a:rPr lang="es-ES"/>
            <a:t>DIA 3</a:t>
          </a:r>
        </a:p>
      </dgm:t>
    </dgm:pt>
    <dgm:pt modelId="{8083F4EE-D904-46B3-B408-D7BB32C61C15}" type="parTrans" cxnId="{910E6321-7E76-4464-84E8-572FCADBCA78}">
      <dgm:prSet/>
      <dgm:spPr/>
      <dgm:t>
        <a:bodyPr/>
        <a:lstStyle/>
        <a:p>
          <a:endParaRPr lang="es-ES"/>
        </a:p>
      </dgm:t>
    </dgm:pt>
    <dgm:pt modelId="{66659998-7E05-415C-B624-79492E7AF70F}" type="sibTrans" cxnId="{910E6321-7E76-4464-84E8-572FCADBCA78}">
      <dgm:prSet/>
      <dgm:spPr/>
      <dgm:t>
        <a:bodyPr/>
        <a:lstStyle/>
        <a:p>
          <a:endParaRPr lang="es-ES"/>
        </a:p>
      </dgm:t>
    </dgm:pt>
    <dgm:pt modelId="{BFB13EDA-BD63-49E9-86C1-3993EA2C4EC2}">
      <dgm:prSet phldrT="[Texto]"/>
      <dgm:spPr/>
      <dgm:t>
        <a:bodyPr/>
        <a:lstStyle/>
        <a:p>
          <a:r>
            <a:rPr lang="es-ES"/>
            <a:t>Dieta líquida, </a:t>
          </a:r>
          <a:r>
            <a:rPr lang="es-ES">
              <a:solidFill>
                <a:srgbClr val="FF0000"/>
              </a:solidFill>
            </a:rPr>
            <a:t>al menos 2 litros</a:t>
          </a:r>
        </a:p>
      </dgm:t>
    </dgm:pt>
    <dgm:pt modelId="{AE20E5B4-6F3A-41C3-B9AE-71A979AE176D}" type="parTrans" cxnId="{65E18516-8C6F-46D9-BFA4-65F221E2F960}">
      <dgm:prSet/>
      <dgm:spPr/>
      <dgm:t>
        <a:bodyPr/>
        <a:lstStyle/>
        <a:p>
          <a:endParaRPr lang="es-ES"/>
        </a:p>
      </dgm:t>
    </dgm:pt>
    <dgm:pt modelId="{696CE9B3-1CCD-43A5-A64F-CCDDE7725804}" type="sibTrans" cxnId="{65E18516-8C6F-46D9-BFA4-65F221E2F960}">
      <dgm:prSet/>
      <dgm:spPr/>
      <dgm:t>
        <a:bodyPr/>
        <a:lstStyle/>
        <a:p>
          <a:endParaRPr lang="es-ES"/>
        </a:p>
      </dgm:t>
    </dgm:pt>
    <dgm:pt modelId="{14204E0B-4AF8-4831-BD47-5F4F9F71CEEC}">
      <dgm:prSet/>
      <dgm:spPr/>
      <dgm:t>
        <a:bodyPr/>
        <a:lstStyle/>
        <a:p>
          <a:r>
            <a:rPr lang="es-ES"/>
            <a:t>DIA 4</a:t>
          </a:r>
        </a:p>
        <a:p>
          <a:r>
            <a:rPr lang="es-ES"/>
            <a:t>CITA</a:t>
          </a:r>
        </a:p>
      </dgm:t>
    </dgm:pt>
    <dgm:pt modelId="{2D6BCC3E-9BEE-48B7-B824-8D92B77DE7C6}" type="parTrans" cxnId="{C956F85E-15A0-4B17-8B3C-41AF4E6B03B7}">
      <dgm:prSet/>
      <dgm:spPr/>
      <dgm:t>
        <a:bodyPr/>
        <a:lstStyle/>
        <a:p>
          <a:endParaRPr lang="es-ES"/>
        </a:p>
      </dgm:t>
    </dgm:pt>
    <dgm:pt modelId="{C0C52451-4821-43AE-8D7B-7755B1B78D82}" type="sibTrans" cxnId="{C956F85E-15A0-4B17-8B3C-41AF4E6B03B7}">
      <dgm:prSet/>
      <dgm:spPr/>
      <dgm:t>
        <a:bodyPr/>
        <a:lstStyle/>
        <a:p>
          <a:endParaRPr lang="es-ES"/>
        </a:p>
      </dgm:t>
    </dgm:pt>
    <dgm:pt modelId="{BC2CC1D3-A84D-4484-8CB6-E35428C88D96}">
      <dgm:prSet phldrT="[Texto]"/>
      <dgm:spPr/>
      <dgm:t>
        <a:bodyPr/>
        <a:lstStyle/>
        <a:p>
          <a:r>
            <a:rPr lang="es-ES">
              <a:solidFill>
                <a:srgbClr val="FF0000"/>
              </a:solidFill>
            </a:rPr>
            <a:t>Beber  liquidos claros 1.5- 2 litros</a:t>
          </a:r>
        </a:p>
      </dgm:t>
    </dgm:pt>
    <dgm:pt modelId="{7CFC07EE-5974-4A77-8AFA-F1B013738FA0}" type="parTrans" cxnId="{D059B347-5A7D-4FA3-BB0A-17DFF3677039}">
      <dgm:prSet/>
      <dgm:spPr/>
    </dgm:pt>
    <dgm:pt modelId="{29F086AA-EC39-4FE7-9BC5-1CB97C571969}" type="sibTrans" cxnId="{D059B347-5A7D-4FA3-BB0A-17DFF3677039}">
      <dgm:prSet/>
      <dgm:spPr/>
    </dgm:pt>
    <dgm:pt modelId="{FD9562E3-C88A-4AF9-AB04-D3949C172E91}">
      <dgm:prSet phldrT="[Texto]"/>
      <dgm:spPr/>
      <dgm:t>
        <a:bodyPr/>
        <a:lstStyle/>
        <a:p>
          <a:r>
            <a:rPr lang="es-ES">
              <a:solidFill>
                <a:srgbClr val="FF0000"/>
              </a:solidFill>
            </a:rPr>
            <a:t>Beber  liquidos claros 1.5- 2 litros </a:t>
          </a:r>
        </a:p>
      </dgm:t>
    </dgm:pt>
    <dgm:pt modelId="{1B82216E-4018-4976-A2E7-C4F926B0C1CF}" type="parTrans" cxnId="{365AD9AB-79F8-4275-972C-C0212B8BF861}">
      <dgm:prSet/>
      <dgm:spPr/>
    </dgm:pt>
    <dgm:pt modelId="{33AB55A0-ECD3-43A9-B2F3-57CC54EF6336}" type="sibTrans" cxnId="{365AD9AB-79F8-4275-972C-C0212B8BF861}">
      <dgm:prSet/>
      <dgm:spPr/>
    </dgm:pt>
    <dgm:pt modelId="{8BA69C25-F076-494B-BDEC-8ECCDFFF7290}" type="pres">
      <dgm:prSet presAssocID="{64CA85E1-4471-4997-92BA-BBF36C896C20}" presName="Name0" presStyleCnt="0">
        <dgm:presLayoutVars>
          <dgm:dir/>
          <dgm:resizeHandles val="exact"/>
        </dgm:presLayoutVars>
      </dgm:prSet>
      <dgm:spPr/>
    </dgm:pt>
    <dgm:pt modelId="{5E3CA7C3-814B-421C-9E29-A5248413CC9F}" type="pres">
      <dgm:prSet presAssocID="{84657429-EAB6-40AB-8A7C-5E9DA4A2EDE3}" presName="composite" presStyleCnt="0"/>
      <dgm:spPr/>
    </dgm:pt>
    <dgm:pt modelId="{6E8BCBD4-68EA-4E59-BD2D-7155185CD2B1}" type="pres">
      <dgm:prSet presAssocID="{84657429-EAB6-40AB-8A7C-5E9DA4A2EDE3}" presName="imagSh" presStyleLbl="bgImgPlace1" presStyleIdx="0" presStyleCnt="4"/>
      <dgm:spPr/>
    </dgm:pt>
    <dgm:pt modelId="{EC5B7C8F-A909-486B-A496-EFD1F70410CC}" type="pres">
      <dgm:prSet presAssocID="{84657429-EAB6-40AB-8A7C-5E9DA4A2EDE3}" presName="txNode" presStyleLbl="node1" presStyleIdx="0" presStyleCnt="4">
        <dgm:presLayoutVars>
          <dgm:bulletEnabled val="1"/>
        </dgm:presLayoutVars>
      </dgm:prSet>
      <dgm:spPr/>
    </dgm:pt>
    <dgm:pt modelId="{3F6DCED7-5EE0-4D0C-85AC-65FC147759ED}" type="pres">
      <dgm:prSet presAssocID="{9C722E98-557B-4778-939C-E212765CE7A9}" presName="sibTrans" presStyleLbl="sibTrans2D1" presStyleIdx="0" presStyleCnt="3"/>
      <dgm:spPr/>
    </dgm:pt>
    <dgm:pt modelId="{E77A8078-5EB7-4445-B87B-5CD82116187C}" type="pres">
      <dgm:prSet presAssocID="{9C722E98-557B-4778-939C-E212765CE7A9}" presName="connTx" presStyleLbl="sibTrans2D1" presStyleIdx="0" presStyleCnt="3"/>
      <dgm:spPr/>
    </dgm:pt>
    <dgm:pt modelId="{8F5CD30A-E0EC-433D-8281-06319E1ABAAF}" type="pres">
      <dgm:prSet presAssocID="{EF00656C-18B2-4490-8C1F-88865F0AFD1C}" presName="composite" presStyleCnt="0"/>
      <dgm:spPr/>
    </dgm:pt>
    <dgm:pt modelId="{A84B218D-85B2-42E9-B642-79C774F1BC3D}" type="pres">
      <dgm:prSet presAssocID="{EF00656C-18B2-4490-8C1F-88865F0AFD1C}" presName="imagSh" presStyleLbl="bgImgPlace1" presStyleIdx="1" presStyleCnt="4"/>
      <dgm:spPr/>
    </dgm:pt>
    <dgm:pt modelId="{B67FD764-EAAE-43F0-8881-BFFF7AE2032E}" type="pres">
      <dgm:prSet presAssocID="{EF00656C-18B2-4490-8C1F-88865F0AFD1C}" presName="txNode" presStyleLbl="node1" presStyleIdx="1" presStyleCnt="4">
        <dgm:presLayoutVars>
          <dgm:bulletEnabled val="1"/>
        </dgm:presLayoutVars>
      </dgm:prSet>
      <dgm:spPr/>
    </dgm:pt>
    <dgm:pt modelId="{94F87794-6706-4DAF-9AD5-D97E5DE21471}" type="pres">
      <dgm:prSet presAssocID="{551D5D95-83CD-44D6-920B-999B054FCF98}" presName="sibTrans" presStyleLbl="sibTrans2D1" presStyleIdx="1" presStyleCnt="3"/>
      <dgm:spPr/>
    </dgm:pt>
    <dgm:pt modelId="{FFFBB265-F6C9-46DF-A576-FB6B1C224357}" type="pres">
      <dgm:prSet presAssocID="{551D5D95-83CD-44D6-920B-999B054FCF98}" presName="connTx" presStyleLbl="sibTrans2D1" presStyleIdx="1" presStyleCnt="3"/>
      <dgm:spPr/>
    </dgm:pt>
    <dgm:pt modelId="{456C8095-DC4F-4247-9C43-78DFC5252977}" type="pres">
      <dgm:prSet presAssocID="{FF2CA432-AEF8-4DBD-B080-35256D33F567}" presName="composite" presStyleCnt="0"/>
      <dgm:spPr/>
    </dgm:pt>
    <dgm:pt modelId="{51647611-78B8-469C-88EC-994655AE77C7}" type="pres">
      <dgm:prSet presAssocID="{FF2CA432-AEF8-4DBD-B080-35256D33F567}" presName="imagSh" presStyleLbl="bgImgPlace1" presStyleIdx="2" presStyleCnt="4"/>
      <dgm:spPr/>
    </dgm:pt>
    <dgm:pt modelId="{07B52BB7-23EE-41F6-A4EF-30230D039E96}" type="pres">
      <dgm:prSet presAssocID="{FF2CA432-AEF8-4DBD-B080-35256D33F567}" presName="txNode" presStyleLbl="node1" presStyleIdx="2" presStyleCnt="4">
        <dgm:presLayoutVars>
          <dgm:bulletEnabled val="1"/>
        </dgm:presLayoutVars>
      </dgm:prSet>
      <dgm:spPr/>
    </dgm:pt>
    <dgm:pt modelId="{F0CF346E-CFE5-489D-9EF5-CB3D27A904E0}" type="pres">
      <dgm:prSet presAssocID="{66659998-7E05-415C-B624-79492E7AF70F}" presName="sibTrans" presStyleLbl="sibTrans2D1" presStyleIdx="2" presStyleCnt="3"/>
      <dgm:spPr/>
    </dgm:pt>
    <dgm:pt modelId="{CDC531A5-6802-41D9-80B9-22A372F4C138}" type="pres">
      <dgm:prSet presAssocID="{66659998-7E05-415C-B624-79492E7AF70F}" presName="connTx" presStyleLbl="sibTrans2D1" presStyleIdx="2" presStyleCnt="3"/>
      <dgm:spPr/>
    </dgm:pt>
    <dgm:pt modelId="{0752814D-A837-423D-B668-A6828376188D}" type="pres">
      <dgm:prSet presAssocID="{14204E0B-4AF8-4831-BD47-5F4F9F71CEEC}" presName="composite" presStyleCnt="0"/>
      <dgm:spPr/>
    </dgm:pt>
    <dgm:pt modelId="{EAAB1381-6535-4957-9A3C-C4C2401E0B22}" type="pres">
      <dgm:prSet presAssocID="{14204E0B-4AF8-4831-BD47-5F4F9F71CEEC}" presName="imagSh" presStyleLbl="bgImgPlace1" presStyleIdx="3" presStyleCnt="4"/>
      <dgm:spPr/>
    </dgm:pt>
    <dgm:pt modelId="{6935ABC7-3EA3-4BAB-8B44-F8C59134C13C}" type="pres">
      <dgm:prSet presAssocID="{14204E0B-4AF8-4831-BD47-5F4F9F71CEEC}" presName="txNode" presStyleLbl="node1" presStyleIdx="3" presStyleCnt="4">
        <dgm:presLayoutVars>
          <dgm:bulletEnabled val="1"/>
        </dgm:presLayoutVars>
      </dgm:prSet>
      <dgm:spPr/>
    </dgm:pt>
  </dgm:ptLst>
  <dgm:cxnLst>
    <dgm:cxn modelId="{41EF8405-F85C-458A-80B5-E5104452D8B7}" type="presOf" srcId="{BC2CC1D3-A84D-4484-8CB6-E35428C88D96}" destId="{EC5B7C8F-A909-486B-A496-EFD1F70410CC}" srcOrd="0" destOrd="2" presId="urn:microsoft.com/office/officeart/2005/8/layout/hProcess10"/>
    <dgm:cxn modelId="{65E18516-8C6F-46D9-BFA4-65F221E2F960}" srcId="{FF2CA432-AEF8-4DBD-B080-35256D33F567}" destId="{BFB13EDA-BD63-49E9-86C1-3993EA2C4EC2}" srcOrd="0" destOrd="0" parTransId="{AE20E5B4-6F3A-41C3-B9AE-71A979AE176D}" sibTransId="{696CE9B3-1CCD-43A5-A64F-CCDDE7725804}"/>
    <dgm:cxn modelId="{910E6321-7E76-4464-84E8-572FCADBCA78}" srcId="{64CA85E1-4471-4997-92BA-BBF36C896C20}" destId="{FF2CA432-AEF8-4DBD-B080-35256D33F567}" srcOrd="2" destOrd="0" parTransId="{8083F4EE-D904-46B3-B408-D7BB32C61C15}" sibTransId="{66659998-7E05-415C-B624-79492E7AF70F}"/>
    <dgm:cxn modelId="{E5145A23-8A61-4499-925A-438D26A72B03}" type="presOf" srcId="{9C722E98-557B-4778-939C-E212765CE7A9}" destId="{3F6DCED7-5EE0-4D0C-85AC-65FC147759ED}" srcOrd="0" destOrd="0" presId="urn:microsoft.com/office/officeart/2005/8/layout/hProcess10"/>
    <dgm:cxn modelId="{1025ED33-36C4-464E-AC71-3F2C2E2EDBA5}" type="presOf" srcId="{66659998-7E05-415C-B624-79492E7AF70F}" destId="{F0CF346E-CFE5-489D-9EF5-CB3D27A904E0}" srcOrd="0" destOrd="0" presId="urn:microsoft.com/office/officeart/2005/8/layout/hProcess10"/>
    <dgm:cxn modelId="{F1BF053E-B9B5-45A8-9613-461A27EB7C67}" srcId="{64CA85E1-4471-4997-92BA-BBF36C896C20}" destId="{84657429-EAB6-40AB-8A7C-5E9DA4A2EDE3}" srcOrd="0" destOrd="0" parTransId="{1E8FBEF4-05AB-4776-8218-93D40DD4FFB7}" sibTransId="{9C722E98-557B-4778-939C-E212765CE7A9}"/>
    <dgm:cxn modelId="{D059B347-5A7D-4FA3-BB0A-17DFF3677039}" srcId="{84657429-EAB6-40AB-8A7C-5E9DA4A2EDE3}" destId="{BC2CC1D3-A84D-4484-8CB6-E35428C88D96}" srcOrd="1" destOrd="0" parTransId="{7CFC07EE-5974-4A77-8AFA-F1B013738FA0}" sibTransId="{29F086AA-EC39-4FE7-9BC5-1CB97C571969}"/>
    <dgm:cxn modelId="{2D337149-33E1-4EBA-88EA-01C3D78BDE7B}" srcId="{EF00656C-18B2-4490-8C1F-88865F0AFD1C}" destId="{8869291E-7587-4A29-ADBB-467DF8E43EDD}" srcOrd="0" destOrd="0" parTransId="{3CF6E0C3-6338-49E4-9A6A-C2D43218C363}" sibTransId="{8459FDD3-E8F4-442B-844C-5993F1A18CB8}"/>
    <dgm:cxn modelId="{BD72FD4B-0FD3-49B8-970F-F98EDDA97FC5}" type="presOf" srcId="{64CA85E1-4471-4997-92BA-BBF36C896C20}" destId="{8BA69C25-F076-494B-BDEC-8ECCDFFF7290}" srcOrd="0" destOrd="0" presId="urn:microsoft.com/office/officeart/2005/8/layout/hProcess10"/>
    <dgm:cxn modelId="{97CA0055-3136-46DF-AAB3-26FC2A123AE2}" type="presOf" srcId="{551D5D95-83CD-44D6-920B-999B054FCF98}" destId="{FFFBB265-F6C9-46DF-A576-FB6B1C224357}" srcOrd="1" destOrd="0" presId="urn:microsoft.com/office/officeart/2005/8/layout/hProcess10"/>
    <dgm:cxn modelId="{C956F85E-15A0-4B17-8B3C-41AF4E6B03B7}" srcId="{64CA85E1-4471-4997-92BA-BBF36C896C20}" destId="{14204E0B-4AF8-4831-BD47-5F4F9F71CEEC}" srcOrd="3" destOrd="0" parTransId="{2D6BCC3E-9BEE-48B7-B824-8D92B77DE7C6}" sibTransId="{C0C52451-4821-43AE-8D7B-7755B1B78D82}"/>
    <dgm:cxn modelId="{1079A760-1292-46E0-BA77-FEA180B6B577}" type="presOf" srcId="{8869291E-7587-4A29-ADBB-467DF8E43EDD}" destId="{B67FD764-EAAE-43F0-8881-BFFF7AE2032E}" srcOrd="0" destOrd="1" presId="urn:microsoft.com/office/officeart/2005/8/layout/hProcess10"/>
    <dgm:cxn modelId="{8E9B5F78-1F5F-4D20-AB10-CA42BCB5FE20}" srcId="{64CA85E1-4471-4997-92BA-BBF36C896C20}" destId="{EF00656C-18B2-4490-8C1F-88865F0AFD1C}" srcOrd="1" destOrd="0" parTransId="{FF6841B4-E154-4828-A74D-A3EE95D9ED38}" sibTransId="{551D5D95-83CD-44D6-920B-999B054FCF98}"/>
    <dgm:cxn modelId="{63846583-310D-4FC2-9929-7BC885D4AE0A}" type="presOf" srcId="{FF2CA432-AEF8-4DBD-B080-35256D33F567}" destId="{07B52BB7-23EE-41F6-A4EF-30230D039E96}" srcOrd="0" destOrd="0" presId="urn:microsoft.com/office/officeart/2005/8/layout/hProcess10"/>
    <dgm:cxn modelId="{A477B88D-3DCD-4EFE-BEB4-04D3839A411C}" type="presOf" srcId="{14204E0B-4AF8-4831-BD47-5F4F9F71CEEC}" destId="{6935ABC7-3EA3-4BAB-8B44-F8C59134C13C}" srcOrd="0" destOrd="0" presId="urn:microsoft.com/office/officeart/2005/8/layout/hProcess10"/>
    <dgm:cxn modelId="{365AD9AB-79F8-4275-972C-C0212B8BF861}" srcId="{EF00656C-18B2-4490-8C1F-88865F0AFD1C}" destId="{FD9562E3-C88A-4AF9-AB04-D3949C172E91}" srcOrd="1" destOrd="0" parTransId="{1B82216E-4018-4976-A2E7-C4F926B0C1CF}" sibTransId="{33AB55A0-ECD3-43A9-B2F3-57CC54EF6336}"/>
    <dgm:cxn modelId="{7A25BBAE-DDED-42DB-9CDB-D24E63733358}" type="presOf" srcId="{551D5D95-83CD-44D6-920B-999B054FCF98}" destId="{94F87794-6706-4DAF-9AD5-D97E5DE21471}" srcOrd="0" destOrd="0" presId="urn:microsoft.com/office/officeart/2005/8/layout/hProcess10"/>
    <dgm:cxn modelId="{AFDB4BB9-6051-4CFE-9E3B-B50F28DBF773}" type="presOf" srcId="{FD9562E3-C88A-4AF9-AB04-D3949C172E91}" destId="{B67FD764-EAAE-43F0-8881-BFFF7AE2032E}" srcOrd="0" destOrd="2" presId="urn:microsoft.com/office/officeart/2005/8/layout/hProcess10"/>
    <dgm:cxn modelId="{87AFCFBB-CFD6-43DC-A1A1-C093CE54C701}" type="presOf" srcId="{A4E33DC0-6080-41F0-A2CF-636FC8C050C9}" destId="{EC5B7C8F-A909-486B-A496-EFD1F70410CC}" srcOrd="0" destOrd="1" presId="urn:microsoft.com/office/officeart/2005/8/layout/hProcess10"/>
    <dgm:cxn modelId="{DD0790C8-F4E7-42B8-86CB-0A5B100F711E}" type="presOf" srcId="{BFB13EDA-BD63-49E9-86C1-3993EA2C4EC2}" destId="{07B52BB7-23EE-41F6-A4EF-30230D039E96}" srcOrd="0" destOrd="1" presId="urn:microsoft.com/office/officeart/2005/8/layout/hProcess10"/>
    <dgm:cxn modelId="{957BA0CD-1032-4A19-AA9C-58230795AF24}" type="presOf" srcId="{84657429-EAB6-40AB-8A7C-5E9DA4A2EDE3}" destId="{EC5B7C8F-A909-486B-A496-EFD1F70410CC}" srcOrd="0" destOrd="0" presId="urn:microsoft.com/office/officeart/2005/8/layout/hProcess10"/>
    <dgm:cxn modelId="{99ABD8DE-20E6-458B-B7D6-9B17A0443B6A}" type="presOf" srcId="{9C722E98-557B-4778-939C-E212765CE7A9}" destId="{E77A8078-5EB7-4445-B87B-5CD82116187C}" srcOrd="1" destOrd="0" presId="urn:microsoft.com/office/officeart/2005/8/layout/hProcess10"/>
    <dgm:cxn modelId="{DED603E5-C927-47AF-A9D1-93DAE4254BFF}" srcId="{84657429-EAB6-40AB-8A7C-5E9DA4A2EDE3}" destId="{A4E33DC0-6080-41F0-A2CF-636FC8C050C9}" srcOrd="0" destOrd="0" parTransId="{3D9DC87B-C48B-4984-9322-A0065C17D6EB}" sibTransId="{13230B20-3DDC-4700-B5EC-E5A34EBD4F03}"/>
    <dgm:cxn modelId="{C7B13CE6-8404-4578-9367-4D5CFB2BDE0F}" type="presOf" srcId="{EF00656C-18B2-4490-8C1F-88865F0AFD1C}" destId="{B67FD764-EAAE-43F0-8881-BFFF7AE2032E}" srcOrd="0" destOrd="0" presId="urn:microsoft.com/office/officeart/2005/8/layout/hProcess10"/>
    <dgm:cxn modelId="{9EEA09FC-E813-4BC7-B021-3D55CC92060A}" type="presOf" srcId="{66659998-7E05-415C-B624-79492E7AF70F}" destId="{CDC531A5-6802-41D9-80B9-22A372F4C138}" srcOrd="1" destOrd="0" presId="urn:microsoft.com/office/officeart/2005/8/layout/hProcess10"/>
    <dgm:cxn modelId="{8833B6F1-0609-44FD-9BA4-630AA31758D6}" type="presParOf" srcId="{8BA69C25-F076-494B-BDEC-8ECCDFFF7290}" destId="{5E3CA7C3-814B-421C-9E29-A5248413CC9F}" srcOrd="0" destOrd="0" presId="urn:microsoft.com/office/officeart/2005/8/layout/hProcess10"/>
    <dgm:cxn modelId="{46C3F905-B6A5-4950-9F1B-A44C8B11ABF3}" type="presParOf" srcId="{5E3CA7C3-814B-421C-9E29-A5248413CC9F}" destId="{6E8BCBD4-68EA-4E59-BD2D-7155185CD2B1}" srcOrd="0" destOrd="0" presId="urn:microsoft.com/office/officeart/2005/8/layout/hProcess10"/>
    <dgm:cxn modelId="{206B17FF-A8EE-4998-9B0C-B75FC7DC1A12}" type="presParOf" srcId="{5E3CA7C3-814B-421C-9E29-A5248413CC9F}" destId="{EC5B7C8F-A909-486B-A496-EFD1F70410CC}" srcOrd="1" destOrd="0" presId="urn:microsoft.com/office/officeart/2005/8/layout/hProcess10"/>
    <dgm:cxn modelId="{4CED97FC-4AD8-4919-AE73-D42C87C634A8}" type="presParOf" srcId="{8BA69C25-F076-494B-BDEC-8ECCDFFF7290}" destId="{3F6DCED7-5EE0-4D0C-85AC-65FC147759ED}" srcOrd="1" destOrd="0" presId="urn:microsoft.com/office/officeart/2005/8/layout/hProcess10"/>
    <dgm:cxn modelId="{88DB9C8C-3AFE-44FB-8464-74039FB546E2}" type="presParOf" srcId="{3F6DCED7-5EE0-4D0C-85AC-65FC147759ED}" destId="{E77A8078-5EB7-4445-B87B-5CD82116187C}" srcOrd="0" destOrd="0" presId="urn:microsoft.com/office/officeart/2005/8/layout/hProcess10"/>
    <dgm:cxn modelId="{C4146420-62EB-400C-A9E7-D502DE65351E}" type="presParOf" srcId="{8BA69C25-F076-494B-BDEC-8ECCDFFF7290}" destId="{8F5CD30A-E0EC-433D-8281-06319E1ABAAF}" srcOrd="2" destOrd="0" presId="urn:microsoft.com/office/officeart/2005/8/layout/hProcess10"/>
    <dgm:cxn modelId="{52B698DA-2A7D-41C7-B694-7C7D46F4DEF9}" type="presParOf" srcId="{8F5CD30A-E0EC-433D-8281-06319E1ABAAF}" destId="{A84B218D-85B2-42E9-B642-79C774F1BC3D}" srcOrd="0" destOrd="0" presId="urn:microsoft.com/office/officeart/2005/8/layout/hProcess10"/>
    <dgm:cxn modelId="{5E378E7D-C166-4905-B7AB-9841919B8D8D}" type="presParOf" srcId="{8F5CD30A-E0EC-433D-8281-06319E1ABAAF}" destId="{B67FD764-EAAE-43F0-8881-BFFF7AE2032E}" srcOrd="1" destOrd="0" presId="urn:microsoft.com/office/officeart/2005/8/layout/hProcess10"/>
    <dgm:cxn modelId="{990BE374-3213-4A04-8B70-7FAC4848C8AC}" type="presParOf" srcId="{8BA69C25-F076-494B-BDEC-8ECCDFFF7290}" destId="{94F87794-6706-4DAF-9AD5-D97E5DE21471}" srcOrd="3" destOrd="0" presId="urn:microsoft.com/office/officeart/2005/8/layout/hProcess10"/>
    <dgm:cxn modelId="{AE4065F7-4982-4D39-9334-075FAA777838}" type="presParOf" srcId="{94F87794-6706-4DAF-9AD5-D97E5DE21471}" destId="{FFFBB265-F6C9-46DF-A576-FB6B1C224357}" srcOrd="0" destOrd="0" presId="urn:microsoft.com/office/officeart/2005/8/layout/hProcess10"/>
    <dgm:cxn modelId="{B70075A2-EE27-41CD-84B9-0E98DB6F8F97}" type="presParOf" srcId="{8BA69C25-F076-494B-BDEC-8ECCDFFF7290}" destId="{456C8095-DC4F-4247-9C43-78DFC5252977}" srcOrd="4" destOrd="0" presId="urn:microsoft.com/office/officeart/2005/8/layout/hProcess10"/>
    <dgm:cxn modelId="{372A2BA1-33D6-4EDB-98D5-04A6C2DC2726}" type="presParOf" srcId="{456C8095-DC4F-4247-9C43-78DFC5252977}" destId="{51647611-78B8-469C-88EC-994655AE77C7}" srcOrd="0" destOrd="0" presId="urn:microsoft.com/office/officeart/2005/8/layout/hProcess10"/>
    <dgm:cxn modelId="{04F7AEBD-FA20-45EA-9D78-358EC9639ED6}" type="presParOf" srcId="{456C8095-DC4F-4247-9C43-78DFC5252977}" destId="{07B52BB7-23EE-41F6-A4EF-30230D039E96}" srcOrd="1" destOrd="0" presId="urn:microsoft.com/office/officeart/2005/8/layout/hProcess10"/>
    <dgm:cxn modelId="{2F71FF9F-CE8D-4DBC-8DCD-DCB55231D113}" type="presParOf" srcId="{8BA69C25-F076-494B-BDEC-8ECCDFFF7290}" destId="{F0CF346E-CFE5-489D-9EF5-CB3D27A904E0}" srcOrd="5" destOrd="0" presId="urn:microsoft.com/office/officeart/2005/8/layout/hProcess10"/>
    <dgm:cxn modelId="{CA4F9F43-AB4C-4CAA-BB51-9BD30B04EDC3}" type="presParOf" srcId="{F0CF346E-CFE5-489D-9EF5-CB3D27A904E0}" destId="{CDC531A5-6802-41D9-80B9-22A372F4C138}" srcOrd="0" destOrd="0" presId="urn:microsoft.com/office/officeart/2005/8/layout/hProcess10"/>
    <dgm:cxn modelId="{D6F1158D-7835-478D-B951-AF1DA929E116}" type="presParOf" srcId="{8BA69C25-F076-494B-BDEC-8ECCDFFF7290}" destId="{0752814D-A837-423D-B668-A6828376188D}" srcOrd="6" destOrd="0" presId="urn:microsoft.com/office/officeart/2005/8/layout/hProcess10"/>
    <dgm:cxn modelId="{F80A52F5-D338-4ED2-9A02-AC18F3F9F14E}" type="presParOf" srcId="{0752814D-A837-423D-B668-A6828376188D}" destId="{EAAB1381-6535-4957-9A3C-C4C2401E0B22}" srcOrd="0" destOrd="0" presId="urn:microsoft.com/office/officeart/2005/8/layout/hProcess10"/>
    <dgm:cxn modelId="{5C6A8108-9F92-4FA7-BFD1-8E2AE594632F}" type="presParOf" srcId="{0752814D-A837-423D-B668-A6828376188D}" destId="{6935ABC7-3EA3-4BAB-8B44-F8C59134C13C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8BCBD4-68EA-4E59-BD2D-7155185CD2B1}">
      <dsp:nvSpPr>
        <dsp:cNvPr id="0" name=""/>
        <dsp:cNvSpPr/>
      </dsp:nvSpPr>
      <dsp:spPr>
        <a:xfrm>
          <a:off x="797" y="792841"/>
          <a:ext cx="1037773" cy="103777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5B7C8F-A909-486B-A496-EFD1F70410CC}">
      <dsp:nvSpPr>
        <dsp:cNvPr id="0" name=""/>
        <dsp:cNvSpPr/>
      </dsp:nvSpPr>
      <dsp:spPr>
        <a:xfrm>
          <a:off x="169736" y="1415505"/>
          <a:ext cx="1037773" cy="1037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DIA 1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Dieta restringida pobre en residuos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>
              <a:solidFill>
                <a:srgbClr val="FF0000"/>
              </a:solidFill>
            </a:rPr>
            <a:t>Beber  liquidos claros 1.5- 2 litros</a:t>
          </a:r>
        </a:p>
      </dsp:txBody>
      <dsp:txXfrm>
        <a:off x="200131" y="1445900"/>
        <a:ext cx="976983" cy="976983"/>
      </dsp:txXfrm>
    </dsp:sp>
    <dsp:sp modelId="{3F6DCED7-5EE0-4D0C-85AC-65FC147759ED}">
      <dsp:nvSpPr>
        <dsp:cNvPr id="0" name=""/>
        <dsp:cNvSpPr/>
      </dsp:nvSpPr>
      <dsp:spPr>
        <a:xfrm>
          <a:off x="1238468" y="1187046"/>
          <a:ext cx="199898" cy="249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238468" y="1236918"/>
        <a:ext cx="139929" cy="149618"/>
      </dsp:txXfrm>
    </dsp:sp>
    <dsp:sp modelId="{A84B218D-85B2-42E9-B642-79C774F1BC3D}">
      <dsp:nvSpPr>
        <dsp:cNvPr id="0" name=""/>
        <dsp:cNvSpPr/>
      </dsp:nvSpPr>
      <dsp:spPr>
        <a:xfrm>
          <a:off x="1609707" y="792841"/>
          <a:ext cx="1037773" cy="103777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7FD764-EAAE-43F0-8881-BFFF7AE2032E}">
      <dsp:nvSpPr>
        <dsp:cNvPr id="0" name=""/>
        <dsp:cNvSpPr/>
      </dsp:nvSpPr>
      <dsp:spPr>
        <a:xfrm>
          <a:off x="1778647" y="1415505"/>
          <a:ext cx="1037773" cy="1037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DIA 2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Dieta restringida pobre en residuos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>
              <a:solidFill>
                <a:srgbClr val="FF0000"/>
              </a:solidFill>
            </a:rPr>
            <a:t>Beber  liquidos claros 1.5- 2 litros </a:t>
          </a:r>
        </a:p>
      </dsp:txBody>
      <dsp:txXfrm>
        <a:off x="1809042" y="1445900"/>
        <a:ext cx="976983" cy="976983"/>
      </dsp:txXfrm>
    </dsp:sp>
    <dsp:sp modelId="{94F87794-6706-4DAF-9AD5-D97E5DE21471}">
      <dsp:nvSpPr>
        <dsp:cNvPr id="0" name=""/>
        <dsp:cNvSpPr/>
      </dsp:nvSpPr>
      <dsp:spPr>
        <a:xfrm>
          <a:off x="2847379" y="1187046"/>
          <a:ext cx="199898" cy="249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2847379" y="1236918"/>
        <a:ext cx="139929" cy="149618"/>
      </dsp:txXfrm>
    </dsp:sp>
    <dsp:sp modelId="{51647611-78B8-469C-88EC-994655AE77C7}">
      <dsp:nvSpPr>
        <dsp:cNvPr id="0" name=""/>
        <dsp:cNvSpPr/>
      </dsp:nvSpPr>
      <dsp:spPr>
        <a:xfrm>
          <a:off x="3218618" y="792841"/>
          <a:ext cx="1037773" cy="103777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B52BB7-23EE-41F6-A4EF-30230D039E96}">
      <dsp:nvSpPr>
        <dsp:cNvPr id="0" name=""/>
        <dsp:cNvSpPr/>
      </dsp:nvSpPr>
      <dsp:spPr>
        <a:xfrm>
          <a:off x="3387558" y="1415505"/>
          <a:ext cx="1037773" cy="1037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DIA 3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Dieta líquida, </a:t>
          </a:r>
          <a:r>
            <a:rPr lang="es-ES" sz="900" kern="1200">
              <a:solidFill>
                <a:srgbClr val="FF0000"/>
              </a:solidFill>
            </a:rPr>
            <a:t>al menos 2 litros</a:t>
          </a:r>
        </a:p>
      </dsp:txBody>
      <dsp:txXfrm>
        <a:off x="3417953" y="1445900"/>
        <a:ext cx="976983" cy="976983"/>
      </dsp:txXfrm>
    </dsp:sp>
    <dsp:sp modelId="{F0CF346E-CFE5-489D-9EF5-CB3D27A904E0}">
      <dsp:nvSpPr>
        <dsp:cNvPr id="0" name=""/>
        <dsp:cNvSpPr/>
      </dsp:nvSpPr>
      <dsp:spPr>
        <a:xfrm>
          <a:off x="4456290" y="1187046"/>
          <a:ext cx="199898" cy="249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4456290" y="1236918"/>
        <a:ext cx="139929" cy="149618"/>
      </dsp:txXfrm>
    </dsp:sp>
    <dsp:sp modelId="{EAAB1381-6535-4957-9A3C-C4C2401E0B22}">
      <dsp:nvSpPr>
        <dsp:cNvPr id="0" name=""/>
        <dsp:cNvSpPr/>
      </dsp:nvSpPr>
      <dsp:spPr>
        <a:xfrm>
          <a:off x="4827529" y="792841"/>
          <a:ext cx="1037773" cy="103777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35ABC7-3EA3-4BAB-8B44-F8C59134C13C}">
      <dsp:nvSpPr>
        <dsp:cNvPr id="0" name=""/>
        <dsp:cNvSpPr/>
      </dsp:nvSpPr>
      <dsp:spPr>
        <a:xfrm>
          <a:off x="4996469" y="1415505"/>
          <a:ext cx="1037773" cy="1037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DIA 4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CITA</a:t>
          </a:r>
        </a:p>
      </dsp:txBody>
      <dsp:txXfrm>
        <a:off x="5026864" y="1445900"/>
        <a:ext cx="976983" cy="9769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1776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henar nuñez</dc:creator>
  <cp:keywords/>
  <dc:description/>
  <cp:lastModifiedBy>ALEJANDRO FERNANDEZ FERNANDEZ</cp:lastModifiedBy>
  <cp:revision>3</cp:revision>
  <cp:lastPrinted>2023-07-10T13:16:00Z</cp:lastPrinted>
  <dcterms:created xsi:type="dcterms:W3CDTF">2023-07-10T13:17:00Z</dcterms:created>
  <dcterms:modified xsi:type="dcterms:W3CDTF">2023-07-10T15:50:00Z</dcterms:modified>
</cp:coreProperties>
</file>